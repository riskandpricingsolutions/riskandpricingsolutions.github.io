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3A8B" w14:textId="5B7D4B31" w:rsidR="00F3277F" w:rsidRDefault="6AB5B1D8" w:rsidP="006D2BAE">
      <w:pPr>
        <w:pStyle w:val="ChapterHeading"/>
      </w:pPr>
      <w:r>
        <w:t>I</w:t>
      </w:r>
      <w:r w:rsidR="00F3277F">
        <w:t>nterest Rates</w:t>
      </w:r>
    </w:p>
    <w:p w14:paraId="70BA8252" w14:textId="4A7C05E3" w:rsidR="00652D8B" w:rsidRDefault="00652D8B" w:rsidP="00652D8B">
      <w:pPr>
        <w:pStyle w:val="Heading1"/>
      </w:pPr>
      <w:r>
        <w:t>Introduction</w:t>
      </w:r>
    </w:p>
    <w:p w14:paraId="33AC58C8" w14:textId="510B3898" w:rsidR="00644472" w:rsidRDefault="00644472" w:rsidP="00644472">
      <w:pPr>
        <w:pStyle w:val="Heading1"/>
      </w:pPr>
      <w:bookmarkStart w:id="0" w:name="_GoBack"/>
      <w:bookmarkEnd w:id="0"/>
      <w:r>
        <w:t>Quot</w:t>
      </w:r>
      <w:r w:rsidR="000B11DC">
        <w:t>ing Conventions</w:t>
      </w:r>
    </w:p>
    <w:p w14:paraId="09CAF67C" w14:textId="3A189E89" w:rsidR="00480B1D" w:rsidRDefault="00EB324B" w:rsidP="00EB324B">
      <w:r>
        <w:t>Most of us realize that when we tak</w:t>
      </w:r>
      <w:r w:rsidR="00581FFE">
        <w:t xml:space="preserve">e out a mortgage </w:t>
      </w:r>
      <w:r w:rsidR="00F57C42">
        <w:t>in order to purchase</w:t>
      </w:r>
      <w:r w:rsidR="00581FFE">
        <w:t xml:space="preserve"> a house </w:t>
      </w:r>
      <w:r>
        <w:t xml:space="preserve">the interest rate quoted is for one year. If the </w:t>
      </w:r>
      <w:r w:rsidR="00D41D7B">
        <w:t xml:space="preserve">life of the mortgage is 25 </w:t>
      </w:r>
      <w:r w:rsidR="003E25E1">
        <w:t>years</w:t>
      </w:r>
      <w:r>
        <w:t xml:space="preserve"> </w:t>
      </w:r>
      <w:r w:rsidR="00D41D7B">
        <w:t xml:space="preserve">the actual amount repaid will be many multiples of the initial amount borrowed. </w:t>
      </w:r>
      <w:r w:rsidR="00DB63E7">
        <w:t xml:space="preserve">We say </w:t>
      </w:r>
      <w:r w:rsidR="00012CC7">
        <w:t>rates ar</w:t>
      </w:r>
      <w:r w:rsidR="00DB63E7">
        <w:t>e quoted on an annualized basis</w:t>
      </w:r>
      <w:r w:rsidR="00F57C42">
        <w:t xml:space="preserve">. The </w:t>
      </w:r>
      <w:r w:rsidR="007659B7">
        <w:t>annualized</w:t>
      </w:r>
      <w:r w:rsidR="00331AD8">
        <w:t xml:space="preserve"> rate</w:t>
      </w:r>
      <w:r w:rsidR="00DB63E7">
        <w:t xml:space="preserve"> need</w:t>
      </w:r>
      <w:r w:rsidR="00141FD3">
        <w:t>s</w:t>
      </w:r>
      <w:r w:rsidR="00331AD8">
        <w:t xml:space="preserve"> to be scaled by </w:t>
      </w:r>
      <w:r w:rsidR="007659B7">
        <w:t xml:space="preserve">time in order to </w:t>
      </w:r>
      <w:r w:rsidR="00331AD8">
        <w:t>obtain the actual amount paid or</w:t>
      </w:r>
      <w:r w:rsidR="007659B7">
        <w:t xml:space="preserve"> earned </w:t>
      </w:r>
      <w:r w:rsidR="00134EF6">
        <w:t xml:space="preserve">over the life of </w:t>
      </w:r>
      <w:r w:rsidR="00DB63E7">
        <w:t>any given financial</w:t>
      </w:r>
      <w:r w:rsidR="00134EF6">
        <w:t xml:space="preserve"> product. </w:t>
      </w:r>
    </w:p>
    <w:p w14:paraId="1C7B7E39" w14:textId="77777777" w:rsidR="00141FD3" w:rsidRDefault="00331AD8" w:rsidP="00EB324B">
      <w:r>
        <w:t xml:space="preserve">The </w:t>
      </w:r>
      <w:r w:rsidR="00480B1D">
        <w:t xml:space="preserve">way in which an annualized rate quote is scaled with time depends on the compounding frequency. </w:t>
      </w:r>
      <w:r>
        <w:t xml:space="preserve"> </w:t>
      </w:r>
      <w:r w:rsidR="00480B1D">
        <w:t xml:space="preserve">Compounding </w:t>
      </w:r>
      <w:r w:rsidR="00754D56">
        <w:t>means</w:t>
      </w:r>
      <w:r w:rsidR="00480B1D">
        <w:t xml:space="preserve"> </w:t>
      </w:r>
      <w:r w:rsidR="002959BD">
        <w:t xml:space="preserve">earning interest on interest. </w:t>
      </w:r>
      <w:r w:rsidR="00C97497">
        <w:t>In the simplest scenario there is no compounding and the rate paid or earned is simply the linear product of the annualized rate and the length of time.</w:t>
      </w:r>
      <w:r w:rsidR="00560352">
        <w:t xml:space="preserve"> We call such a rate a simple rate. </w:t>
      </w:r>
      <w:r w:rsidR="00C97497">
        <w:t xml:space="preserve"> </w:t>
      </w:r>
      <w:r w:rsidR="00560352">
        <w:t xml:space="preserve">If we let </w:t>
      </w:r>
    </w:p>
    <w:p w14:paraId="4AAEA282" w14:textId="77777777" w:rsidR="00141FD3" w:rsidRDefault="00560352" w:rsidP="00EB324B">
      <w:r w:rsidRPr="00EA251B">
        <w:rPr>
          <w:position w:val="-12"/>
        </w:rPr>
        <w:object w:dxaOrig="220" w:dyaOrig="360" w14:anchorId="78968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8.95pt" o:ole="">
            <v:imagedata r:id="rId8" o:title=""/>
          </v:shape>
          <o:OLEObject Type="Embed" ProgID="Equation.3" ShapeID="_x0000_i1025" DrawAspect="Content" ObjectID="_1627913026" r:id="rId9"/>
        </w:object>
      </w:r>
    </w:p>
    <w:p w14:paraId="04DC3646" w14:textId="77777777" w:rsidR="009C3350" w:rsidRDefault="00560352" w:rsidP="00EB324B">
      <w:r>
        <w:t xml:space="preserve">be the </w:t>
      </w:r>
      <w:r w:rsidR="00557E37">
        <w:t>simple rate</w:t>
      </w:r>
      <w:r w:rsidR="003E25E1">
        <w:t>,</w:t>
      </w:r>
      <w:r w:rsidR="003E25E1" w:rsidRPr="003E25E1">
        <w:t xml:space="preserve"> </w:t>
      </w:r>
      <w:r w:rsidR="003E25E1">
        <w:t xml:space="preserve"> </w:t>
      </w:r>
    </w:p>
    <w:p w14:paraId="53BC53E2" w14:textId="77777777" w:rsidR="009C3350" w:rsidRDefault="003E25E1" w:rsidP="00EB324B">
      <w:r w:rsidRPr="003E25E1">
        <w:rPr>
          <w:position w:val="-4"/>
        </w:rPr>
        <w:object w:dxaOrig="240" w:dyaOrig="260" w14:anchorId="1EF194C5">
          <v:shape id="_x0000_i1026" type="#_x0000_t75" style="width:11.35pt;height:15.15pt" o:ole="">
            <v:imagedata r:id="rId10" o:title=""/>
          </v:shape>
          <o:OLEObject Type="Embed" ProgID="Equation.3" ShapeID="_x0000_i1026" DrawAspect="Content" ObjectID="_1627913027" r:id="rId11"/>
        </w:object>
      </w:r>
    </w:p>
    <w:p w14:paraId="1EDC5C35" w14:textId="77777777" w:rsidR="009C3350" w:rsidRDefault="003E25E1" w:rsidP="00EB324B">
      <w:r>
        <w:t>be the principle amount borrowed/lent</w:t>
      </w:r>
      <w:r w:rsidR="003B4DD5">
        <w:t xml:space="preserve"> and</w:t>
      </w:r>
      <w:r w:rsidR="00690568">
        <w:t xml:space="preserve"> </w:t>
      </w:r>
    </w:p>
    <w:p w14:paraId="1579F35C" w14:textId="77777777" w:rsidR="009C3350" w:rsidRDefault="003B4DD5" w:rsidP="00EB324B">
      <w:r w:rsidRPr="00690568">
        <w:rPr>
          <w:position w:val="-6"/>
        </w:rPr>
        <w:object w:dxaOrig="139" w:dyaOrig="240" w14:anchorId="5DB3C4CC">
          <v:shape id="_x0000_i1027" type="#_x0000_t75" style="width:3.8pt;height:11.35pt" o:ole="">
            <v:imagedata r:id="rId12" o:title=""/>
          </v:shape>
          <o:OLEObject Type="Embed" ProgID="Equation.3" ShapeID="_x0000_i1027" DrawAspect="Content" ObjectID="_1627913028" r:id="rId13"/>
        </w:object>
      </w:r>
      <w:r w:rsidR="003E25E1">
        <w:t>,</w:t>
      </w:r>
    </w:p>
    <w:p w14:paraId="17C1392C" w14:textId="77777777" w:rsidR="009C3350" w:rsidRDefault="009C3350" w:rsidP="00EB324B"/>
    <w:p w14:paraId="1B5987DB" w14:textId="0279DA88" w:rsidR="00EB324B" w:rsidRDefault="003E25E1" w:rsidP="00EB324B">
      <w:r>
        <w:t xml:space="preserve"> </w:t>
      </w:r>
      <w:r w:rsidR="00690568">
        <w:t>be the length of time in year</w:t>
      </w:r>
      <w:r w:rsidR="003B4DD5">
        <w:t>s</w:t>
      </w:r>
      <w:r w:rsidR="00690568">
        <w:t xml:space="preserve"> over which the principle is lent or </w:t>
      </w:r>
      <w:r w:rsidR="00EB4858">
        <w:t>borrowed,</w:t>
      </w:r>
      <w:r w:rsidR="00690568">
        <w:t xml:space="preserve"> then</w:t>
      </w:r>
      <w:r w:rsidR="00557E37">
        <w:t xml:space="preserve"> </w:t>
      </w:r>
      <w:r w:rsidR="003B4DD5">
        <w:t xml:space="preserve">the following expression gives the total amount repaid </w:t>
      </w:r>
    </w:p>
    <w:p w14:paraId="0D503C2B" w14:textId="4DDFF7D5" w:rsidR="009C1644" w:rsidRDefault="003E25E1" w:rsidP="009C1644">
      <w:pPr>
        <w:jc w:val="center"/>
      </w:pPr>
      <w:r w:rsidRPr="001031CF">
        <w:rPr>
          <w:b/>
          <w:position w:val="-12"/>
        </w:rPr>
        <w:object w:dxaOrig="1180" w:dyaOrig="360" w14:anchorId="2FAEF90D">
          <v:shape id="_x0000_i1028" type="#_x0000_t75" style="width:60.65pt;height:18.95pt" o:ole="">
            <v:imagedata r:id="rId14" o:title=""/>
          </v:shape>
          <o:OLEObject Type="Embed" ProgID="Equation.3" ShapeID="_x0000_i1028" DrawAspect="Content" ObjectID="_1627913029" r:id="rId15"/>
        </w:object>
      </w:r>
    </w:p>
    <w:p w14:paraId="6ADEBBD3" w14:textId="35C3F706" w:rsidR="009C1644" w:rsidRDefault="00DB185D" w:rsidP="00EB324B">
      <w:r>
        <w:lastRenderedPageBreak/>
        <w:t>If we borrowed $100 for two years</w:t>
      </w:r>
      <w:r w:rsidR="00754D56">
        <w:t xml:space="preserve"> and the simple interest rate was</w:t>
      </w:r>
      <w:r>
        <w:t xml:space="preserve"> 5% per </w:t>
      </w:r>
      <w:r w:rsidR="00754D56">
        <w:t>annum,</w:t>
      </w:r>
      <w:r>
        <w:t xml:space="preserve"> then at the end of the two years we would have paid back</w:t>
      </w:r>
    </w:p>
    <w:p w14:paraId="323DEF13" w14:textId="21A671AE" w:rsidR="00DB185D" w:rsidRDefault="00B10E46" w:rsidP="00DB185D">
      <w:pPr>
        <w:jc w:val="center"/>
      </w:pPr>
      <w:r w:rsidRPr="00DB185D">
        <w:rPr>
          <w:b/>
          <w:position w:val="-10"/>
        </w:rPr>
        <w:object w:dxaOrig="2340" w:dyaOrig="340" w14:anchorId="2D969830">
          <v:shape id="_x0000_i1029" type="#_x0000_t75" style="width:125.05pt;height:18.95pt" o:ole="">
            <v:imagedata r:id="rId16" o:title=""/>
          </v:shape>
          <o:OLEObject Type="Embed" ProgID="Equation.3" ShapeID="_x0000_i1029" DrawAspect="Content" ObjectID="_1627913030" r:id="rId17"/>
        </w:object>
      </w:r>
    </w:p>
    <w:p w14:paraId="0F83D179" w14:textId="304CF71C" w:rsidR="00B93B7D" w:rsidRDefault="00B10E46" w:rsidP="00EB324B">
      <w:r>
        <w:t xml:space="preserve">Most rates, however, are not quoted using simple interest. Instead the interest compounds and the borrower pays interest on interest. </w:t>
      </w:r>
      <w:r w:rsidR="00B93B7D">
        <w:t xml:space="preserve">Consider the situation where </w:t>
      </w:r>
      <w:r w:rsidR="00754D56">
        <w:t xml:space="preserve">a rate </w:t>
      </w:r>
      <w:r w:rsidR="007C71A2">
        <w:t>quote</w:t>
      </w:r>
      <w:r w:rsidR="00B93B7D">
        <w:t xml:space="preserve"> with annual compounding </w:t>
      </w:r>
      <w:r w:rsidR="00754D56">
        <w:t>is specified as</w:t>
      </w:r>
      <w:r w:rsidR="00B93B7D">
        <w:t xml:space="preserve"> 5%. At the end of one year the borrower owes </w:t>
      </w:r>
      <w:r w:rsidR="00B93B7D" w:rsidRPr="00DB185D">
        <w:rPr>
          <w:b/>
          <w:position w:val="-10"/>
        </w:rPr>
        <w:object w:dxaOrig="2020" w:dyaOrig="340" w14:anchorId="5863844F">
          <v:shape id="_x0000_i1030" type="#_x0000_t75" style="width:106.1pt;height:18.95pt" o:ole="">
            <v:imagedata r:id="rId18" o:title=""/>
          </v:shape>
          <o:OLEObject Type="Embed" ProgID="Equation.3" ShapeID="_x0000_i1030" DrawAspect="Content" ObjectID="_1627913031" r:id="rId19"/>
        </w:object>
      </w:r>
      <w:r w:rsidR="00B93B7D">
        <w:rPr>
          <w:b/>
        </w:rPr>
        <w:t xml:space="preserve"> </w:t>
      </w:r>
      <w:r w:rsidR="00650D6F">
        <w:t>For the second year interest is</w:t>
      </w:r>
      <w:r w:rsidR="00754D56">
        <w:t xml:space="preserve"> calculated again</w:t>
      </w:r>
      <w:r w:rsidR="00650D6F">
        <w:t>st</w:t>
      </w:r>
      <w:r w:rsidR="00754D56">
        <w:t xml:space="preserve"> this new notional of 105</w:t>
      </w:r>
      <w:r w:rsidR="00B93B7D">
        <w:t xml:space="preserve"> so that at the end of the second year the total repaid is </w:t>
      </w:r>
      <w:r w:rsidR="00B93B7D" w:rsidRPr="00DB185D">
        <w:rPr>
          <w:b/>
          <w:position w:val="-10"/>
        </w:rPr>
        <w:object w:dxaOrig="2320" w:dyaOrig="340" w14:anchorId="099AC888">
          <v:shape id="_x0000_i1031" type="#_x0000_t75" style="width:125.05pt;height:18.95pt" o:ole="">
            <v:imagedata r:id="rId20" o:title=""/>
          </v:shape>
          <o:OLEObject Type="Embed" ProgID="Equation.3" ShapeID="_x0000_i1031" DrawAspect="Content" ObjectID="_1627913032" r:id="rId21"/>
        </w:object>
      </w:r>
      <w:r w:rsidR="00B93B7D" w:rsidRPr="00B93B7D">
        <w:t xml:space="preserve"> </w:t>
      </w:r>
      <w:r w:rsidR="00B93B7D">
        <w:t xml:space="preserve">We can rewrite the expression for the total amount repaid over the two years as </w:t>
      </w:r>
    </w:p>
    <w:p w14:paraId="11131127" w14:textId="47CE66F9" w:rsidR="009C1644" w:rsidRDefault="00B93B7D" w:rsidP="00B93B7D">
      <w:pPr>
        <w:jc w:val="center"/>
        <w:rPr>
          <w:b/>
        </w:rPr>
      </w:pPr>
      <w:r w:rsidRPr="00DB185D">
        <w:rPr>
          <w:b/>
          <w:position w:val="-10"/>
        </w:rPr>
        <w:object w:dxaOrig="4200" w:dyaOrig="380" w14:anchorId="0B3AAAAA">
          <v:shape id="_x0000_i1032" type="#_x0000_t75" style="width:219.8pt;height:18.95pt" o:ole="">
            <v:imagedata r:id="rId22" o:title=""/>
          </v:shape>
          <o:OLEObject Type="Embed" ProgID="Equation.3" ShapeID="_x0000_i1032" DrawAspect="Content" ObjectID="_1627913033" r:id="rId23"/>
        </w:object>
      </w:r>
    </w:p>
    <w:p w14:paraId="49CB4DAC" w14:textId="10CE54B5" w:rsidR="00B93B7D" w:rsidRDefault="00B93B7D" w:rsidP="004C1D22">
      <w:pPr>
        <w:jc w:val="center"/>
      </w:pPr>
    </w:p>
    <w:p w14:paraId="7EB3AA49" w14:textId="7FA03106" w:rsidR="00B93B7D" w:rsidRDefault="00AB3606" w:rsidP="00EB324B">
      <w:r>
        <w:t xml:space="preserve">Compounding frequencies of semi-annual or quarterly are common in finance and in full generality the rate expression for a rate quoted </w:t>
      </w:r>
      <w:r w:rsidR="00754D56">
        <w:t>with</w:t>
      </w:r>
      <w:r>
        <w:t xml:space="preserve"> compounding m times per annum is given as</w:t>
      </w:r>
    </w:p>
    <w:p w14:paraId="370CC4DE" w14:textId="339CDF82" w:rsidR="00DF3542" w:rsidRPr="002B457A" w:rsidRDefault="00AB3606" w:rsidP="00DF3542">
      <w:pPr>
        <w:jc w:val="center"/>
      </w:pPr>
      <w:r w:rsidRPr="00B93B7D">
        <w:rPr>
          <w:b/>
          <w:position w:val="-28"/>
        </w:rPr>
        <w:object w:dxaOrig="1060" w:dyaOrig="740" w14:anchorId="03BC7B19">
          <v:shape id="_x0000_i1033" type="#_x0000_t75" style="width:56.85pt;height:37.9pt" o:ole="">
            <v:imagedata r:id="rId24" o:title=""/>
          </v:shape>
          <o:OLEObject Type="Embed" ProgID="Equation.3" ShapeID="_x0000_i1033" DrawAspect="Content" ObjectID="_1627913034" r:id="rId25"/>
        </w:object>
      </w:r>
    </w:p>
    <w:p w14:paraId="7FE950FC" w14:textId="44B6A4ED" w:rsidR="00DF3542" w:rsidRDefault="00DF3542" w:rsidP="00DF3542">
      <w:r>
        <w:t xml:space="preserve">If we increase the compounding frequency without </w:t>
      </w:r>
      <w:r w:rsidR="00754D56">
        <w:t>bound,</w:t>
      </w:r>
      <w:r>
        <w:t xml:space="preserve"> we get the continuously compounded rate. </w:t>
      </w:r>
    </w:p>
    <w:p w14:paraId="4790D863" w14:textId="28DC0D18" w:rsidR="00221306" w:rsidRDefault="00DF3542" w:rsidP="00DF3542">
      <w:pPr>
        <w:jc w:val="center"/>
        <w:rPr>
          <w:b/>
        </w:rPr>
      </w:pPr>
      <w:r>
        <w:tab/>
      </w:r>
      <w:r w:rsidRPr="00CC20E1">
        <w:rPr>
          <w:b/>
          <w:position w:val="-30"/>
        </w:rPr>
        <w:object w:dxaOrig="2180" w:dyaOrig="760" w14:anchorId="498CBBC8">
          <v:shape id="_x0000_i1034" type="#_x0000_t75" style="width:109.9pt;height:34.1pt" o:ole="">
            <v:imagedata r:id="rId26" o:title=""/>
          </v:shape>
          <o:OLEObject Type="Embed" ProgID="Equation.3" ShapeID="_x0000_i1034" DrawAspect="Content" ObjectID="_1627913035" r:id="rId27"/>
        </w:object>
      </w:r>
    </w:p>
    <w:p w14:paraId="1CEF08B8" w14:textId="330CD38B" w:rsidR="00754D56" w:rsidRDefault="00754D56" w:rsidP="00754D56">
      <w:r>
        <w:t xml:space="preserve">The continuously compounded rate e is the most important format for quantitative finance as it simplifies many calculations. </w:t>
      </w:r>
    </w:p>
    <w:p w14:paraId="52D1C3F4" w14:textId="61B51E97" w:rsidR="00560352" w:rsidRPr="002633EB" w:rsidRDefault="002633EB" w:rsidP="00EB324B">
      <w:pPr>
        <w:rPr>
          <w:b/>
        </w:rPr>
      </w:pPr>
      <w:r>
        <w:rPr>
          <w:b/>
        </w:rPr>
        <w:t xml:space="preserve">ToDo: </w:t>
      </w:r>
      <w:r>
        <w:t>Add an appendix showing the derivation of e</w:t>
      </w:r>
      <w:r w:rsidR="001B648E">
        <w:t>.</w:t>
      </w:r>
    </w:p>
    <w:p w14:paraId="729AC64F" w14:textId="136E8F4F" w:rsidR="009F1BDA" w:rsidRDefault="009F1BDA" w:rsidP="00563517">
      <w:r>
        <w:lastRenderedPageBreak/>
        <w:t xml:space="preserve">In financial engineering we often want to be able to use a standard format that is quotation convention agnostic. The most commonly used format in quantitative finance is the discount factor. It gives us an exact multiplicative factor to be used to discount cash flows. </w:t>
      </w:r>
      <w:r w:rsidR="00DF689F">
        <w:t>To convert from a rate expression such as the ones given above we use</w:t>
      </w:r>
    </w:p>
    <w:p w14:paraId="19D6AC12" w14:textId="77777777" w:rsidR="00575151" w:rsidRDefault="00575151" w:rsidP="00563517"/>
    <w:p w14:paraId="291ECE63" w14:textId="01DC2931" w:rsidR="00EC0201" w:rsidRDefault="00EC0201" w:rsidP="00FE20AA">
      <w:pPr>
        <w:pStyle w:val="NumberedEquation"/>
        <w:tabs>
          <w:tab w:val="clear" w:pos="9310"/>
          <w:tab w:val="right" w:pos="9027"/>
        </w:tabs>
      </w:pPr>
      <w:r>
        <w:tab/>
      </w:r>
      <m:oMath>
        <m:r>
          <m:rPr>
            <m:sty m:val="p"/>
          </m:rPr>
          <w:rPr>
            <w:rFonts w:ascii="Cambria Math" w:hAnsi="Cambria Math"/>
            <w:position w:val="-28"/>
          </w:rPr>
          <w:object w:dxaOrig="1860" w:dyaOrig="680" w14:anchorId="43DC8852">
            <v:shape id="_x0000_i1035" type="#_x0000_t75" style="width:90.95pt;height:37.9pt" o:ole="">
              <v:imagedata r:id="rId28" o:title=""/>
            </v:shape>
            <o:OLEObject Type="Embed" ProgID="Equation.3" ShapeID="_x0000_i1035" DrawAspect="Content" ObjectID="_1627913036" r:id="rId29"/>
          </w:object>
        </m:r>
      </m:oMath>
      <w:r>
        <w:tab/>
      </w:r>
      <w:r>
        <w:fldChar w:fldCharType="begin"/>
      </w:r>
      <w:r>
        <w:instrText xml:space="preserve"> LISTNUM Equation </w:instrText>
      </w:r>
      <w:r>
        <w:fldChar w:fldCharType="end"/>
      </w:r>
    </w:p>
    <w:p w14:paraId="08989234" w14:textId="77777777" w:rsidR="00A811D9" w:rsidRDefault="00A811D9" w:rsidP="00563517"/>
    <w:p w14:paraId="37C33B7A" w14:textId="77777777" w:rsidR="009B367E" w:rsidRDefault="00A811D9" w:rsidP="00A811D9">
      <w:r>
        <w:t>So to convert from a given discount factor to these rates we solve algebraic</w:t>
      </w:r>
      <w:r w:rsidR="00DF000A">
        <w:t>ally</w:t>
      </w:r>
      <w:r>
        <w:t xml:space="preserve"> from the expression </w:t>
      </w:r>
    </w:p>
    <w:p w14:paraId="6DD04E47" w14:textId="77777777" w:rsidR="00A811D9" w:rsidRDefault="009B367E" w:rsidP="00C14FAB">
      <w:pPr>
        <w:pStyle w:val="NumberedEquation"/>
        <w:tabs>
          <w:tab w:val="clear" w:pos="9310"/>
          <w:tab w:val="right" w:pos="9027"/>
        </w:tabs>
      </w:pPr>
      <w:r>
        <w:tab/>
      </w:r>
      <w:r w:rsidRPr="00A811D9">
        <w:rPr>
          <w:b/>
          <w:position w:val="-28"/>
        </w:rPr>
        <w:object w:dxaOrig="2100" w:dyaOrig="660" w14:anchorId="3F26C8F1">
          <v:shape id="_x0000_i1036" type="#_x0000_t75" style="width:109.9pt;height:37.9pt" o:ole="">
            <v:imagedata r:id="rId30" o:title=""/>
          </v:shape>
          <o:OLEObject Type="Embed" ProgID="Equation.3" ShapeID="_x0000_i1036" DrawAspect="Content" ObjectID="_1627913037" r:id="rId31"/>
        </w:object>
      </w:r>
      <w:r>
        <w:tab/>
      </w:r>
      <w:r>
        <w:fldChar w:fldCharType="begin"/>
      </w:r>
      <w:r>
        <w:instrText xml:space="preserve"> LISTNUM Equation </w:instrText>
      </w:r>
      <w:r>
        <w:fldChar w:fldCharType="end"/>
      </w:r>
    </w:p>
    <w:p w14:paraId="4E81DA4E" w14:textId="77777777" w:rsidR="00C14FAB" w:rsidRDefault="00C14FAB" w:rsidP="00C14FAB">
      <w:pPr>
        <w:pStyle w:val="NumberedEquation"/>
        <w:tabs>
          <w:tab w:val="clear" w:pos="9310"/>
          <w:tab w:val="right" w:pos="9027"/>
        </w:tabs>
      </w:pPr>
    </w:p>
    <w:p w14:paraId="2245405C" w14:textId="77777777" w:rsidR="00DB328F" w:rsidRDefault="009A64F6" w:rsidP="00C14FAB">
      <w:pPr>
        <w:pStyle w:val="NumberedEquation"/>
        <w:tabs>
          <w:tab w:val="clear" w:pos="9310"/>
          <w:tab w:val="right" w:pos="9027"/>
        </w:tabs>
      </w:pPr>
      <w:r>
        <w:tab/>
      </w:r>
      <w:r w:rsidRPr="00DB328F">
        <w:rPr>
          <w:b/>
          <w:position w:val="-68"/>
        </w:rPr>
        <w:object w:dxaOrig="2240" w:dyaOrig="1060" w14:anchorId="4D51F99B">
          <v:shape id="_x0000_i1037" type="#_x0000_t75" style="width:113.7pt;height:53.05pt" o:ole="">
            <v:imagedata r:id="rId32" o:title=""/>
          </v:shape>
          <o:OLEObject Type="Embed" ProgID="Equation.3" ShapeID="_x0000_i1037" DrawAspect="Content" ObjectID="_1627913038" r:id="rId33"/>
        </w:object>
      </w:r>
      <w:r>
        <w:tab/>
      </w:r>
      <w:r>
        <w:fldChar w:fldCharType="begin"/>
      </w:r>
      <w:r>
        <w:instrText xml:space="preserve"> LISTNUM Equation </w:instrText>
      </w:r>
      <w:r>
        <w:fldChar w:fldCharType="end"/>
      </w:r>
    </w:p>
    <w:p w14:paraId="286D4741" w14:textId="77777777" w:rsidR="00014202" w:rsidRPr="00DB328F" w:rsidRDefault="00014202" w:rsidP="00014202">
      <w:pPr>
        <w:ind w:left="360"/>
      </w:pPr>
    </w:p>
    <w:p w14:paraId="1238DE5C" w14:textId="77777777" w:rsidR="009A64F6" w:rsidRDefault="009A64F6" w:rsidP="00FE20AA">
      <w:pPr>
        <w:pStyle w:val="NumberedEquation"/>
        <w:tabs>
          <w:tab w:val="clear" w:pos="9310"/>
          <w:tab w:val="right" w:pos="9027"/>
        </w:tabs>
      </w:pPr>
      <w:r>
        <w:tab/>
      </w:r>
      <w:r w:rsidRPr="00A811D9">
        <w:rPr>
          <w:b/>
          <w:position w:val="-24"/>
        </w:rPr>
        <w:object w:dxaOrig="1719" w:dyaOrig="620" w14:anchorId="750F0F3A">
          <v:shape id="_x0000_i1038" type="#_x0000_t75" style="width:87.15pt;height:30.3pt" o:ole="">
            <v:imagedata r:id="rId34" o:title=""/>
          </v:shape>
          <o:OLEObject Type="Embed" ProgID="Equation.3" ShapeID="_x0000_i1038" DrawAspect="Content" ObjectID="_1627913039" r:id="rId35"/>
        </w:object>
      </w:r>
      <w:r>
        <w:tab/>
      </w:r>
      <w:r>
        <w:fldChar w:fldCharType="begin"/>
      </w:r>
      <w:r>
        <w:instrText xml:space="preserve"> LISTNUM Equation </w:instrText>
      </w:r>
      <w:r>
        <w:fldChar w:fldCharType="end"/>
      </w:r>
    </w:p>
    <w:p w14:paraId="26CDAAB0" w14:textId="77777777" w:rsidR="001B2A58" w:rsidRDefault="001B2A58" w:rsidP="001B2A58"/>
    <w:p w14:paraId="0FFD3F62" w14:textId="77777777" w:rsidR="009A64F6" w:rsidRDefault="009A64F6" w:rsidP="00FE20AA">
      <w:pPr>
        <w:pStyle w:val="NumberedEquation"/>
        <w:tabs>
          <w:tab w:val="clear" w:pos="9310"/>
          <w:tab w:val="right" w:pos="9027"/>
        </w:tabs>
      </w:pPr>
      <w:r>
        <w:tab/>
      </w:r>
      <w:r w:rsidRPr="00A811D9">
        <w:rPr>
          <w:b/>
          <w:position w:val="-30"/>
        </w:rPr>
        <w:object w:dxaOrig="1480" w:dyaOrig="680" w14:anchorId="4CBAF06C">
          <v:shape id="_x0000_i1039" type="#_x0000_t75" style="width:1in;height:37.9pt" o:ole="">
            <v:imagedata r:id="rId36" o:title=""/>
          </v:shape>
          <o:OLEObject Type="Embed" ProgID="Equation.3" ShapeID="_x0000_i1039" DrawAspect="Content" ObjectID="_1627913040" r:id="rId37"/>
        </w:object>
      </w:r>
      <w:r>
        <w:tab/>
      </w:r>
      <w:r>
        <w:fldChar w:fldCharType="begin"/>
      </w:r>
      <w:r>
        <w:instrText xml:space="preserve"> LISTNUM Equation </w:instrText>
      </w:r>
      <w:r>
        <w:fldChar w:fldCharType="end"/>
      </w:r>
    </w:p>
    <w:p w14:paraId="0F5B0033" w14:textId="77777777" w:rsidR="007B4F7F" w:rsidRDefault="00967844" w:rsidP="00D978FD">
      <w:pPr>
        <w:pStyle w:val="Heading2"/>
      </w:pPr>
      <w:r>
        <w:t>Converting between compounding frequencies</w:t>
      </w:r>
    </w:p>
    <w:p w14:paraId="2202B639" w14:textId="77777777" w:rsidR="0024489B" w:rsidRDefault="00985A9E" w:rsidP="00746417">
      <w:r>
        <w:t>The compounding freque</w:t>
      </w:r>
      <w:r w:rsidR="00660C20">
        <w:t>ncy defines the units in which</w:t>
      </w:r>
      <w:r>
        <w:t xml:space="preserve"> an interest rate is measured. </w:t>
      </w:r>
      <w:r w:rsidR="00660C20">
        <w:t xml:space="preserve">A rate expressed with one compounding frequency can be converted into an equivalent rate with a different compounding frequency. </w:t>
      </w:r>
      <w:r w:rsidR="00712E6C">
        <w:t>They are two different units of measurement</w:t>
      </w:r>
      <w:r w:rsidR="00423451">
        <w:t xml:space="preserve">. We can </w:t>
      </w:r>
      <w:r w:rsidR="00423451">
        <w:lastRenderedPageBreak/>
        <w:t>convert between rates with different compounding frequencies, say m and by solving the equation.</w:t>
      </w:r>
    </w:p>
    <w:p w14:paraId="44A5ABB4" w14:textId="77777777" w:rsidR="00BD498C" w:rsidRDefault="00BD498C" w:rsidP="00746417"/>
    <w:p w14:paraId="39F5DABB" w14:textId="77777777" w:rsidR="00A17751" w:rsidRDefault="00C14FAB" w:rsidP="00C14FAB">
      <w:pPr>
        <w:pStyle w:val="NumberedEquation"/>
        <w:tabs>
          <w:tab w:val="clear" w:pos="9310"/>
          <w:tab w:val="right" w:pos="9027"/>
        </w:tabs>
      </w:pPr>
      <w:r>
        <w:tab/>
      </w:r>
      <w:r w:rsidRPr="00BD498C">
        <w:rPr>
          <w:position w:val="-40"/>
        </w:rPr>
        <w:object w:dxaOrig="2240" w:dyaOrig="920" w14:anchorId="60BDFE46">
          <v:shape id="_x0000_i1040" type="#_x0000_t75" style="width:113.7pt;height:41.7pt" o:ole="">
            <v:imagedata r:id="rId38" o:title=""/>
          </v:shape>
          <o:OLEObject Type="Embed" ProgID="Equation.3" ShapeID="_x0000_i1040" DrawAspect="Content" ObjectID="_1627913041" r:id="rId39"/>
        </w:object>
      </w:r>
      <w:r>
        <w:tab/>
      </w:r>
      <w:r>
        <w:fldChar w:fldCharType="begin"/>
      </w:r>
      <w:r>
        <w:instrText xml:space="preserve"> LISTNUM Equation </w:instrText>
      </w:r>
      <w:r>
        <w:fldChar w:fldCharType="end"/>
      </w:r>
    </w:p>
    <w:p w14:paraId="4EC24B9F" w14:textId="77777777" w:rsidR="00A17751" w:rsidRDefault="00C14FAB" w:rsidP="00D978FD">
      <w:pPr>
        <w:pStyle w:val="Heading3"/>
      </w:pPr>
      <w:r>
        <w:t>Derivation</w:t>
      </w:r>
    </w:p>
    <w:p w14:paraId="6C583F40" w14:textId="77777777" w:rsidR="005500D4" w:rsidRPr="005500D4" w:rsidRDefault="005500D4" w:rsidP="005500D4"/>
    <w:p w14:paraId="00E04092" w14:textId="77777777" w:rsidR="003E7F80" w:rsidRDefault="003E7F80" w:rsidP="003E7F80">
      <w:r w:rsidRPr="00423451">
        <w:rPr>
          <w:position w:val="-30"/>
        </w:rPr>
        <w:object w:dxaOrig="2220" w:dyaOrig="760" w14:anchorId="501F7B13">
          <v:shape id="_x0000_i1041" type="#_x0000_t75" style="width:109.9pt;height:34.1pt" o:ole="">
            <v:imagedata r:id="rId40" o:title=""/>
          </v:shape>
          <o:OLEObject Type="Embed" ProgID="Equation.3" ShapeID="_x0000_i1041" DrawAspect="Content" ObjectID="_1627913042" r:id="rId41"/>
        </w:object>
      </w:r>
      <w:r>
        <w:tab/>
      </w:r>
      <w:r>
        <w:tab/>
      </w:r>
      <w:r w:rsidR="00C14FAB">
        <w:tab/>
      </w:r>
      <w:r>
        <w:t>Taking natural logarithms of each side</w:t>
      </w:r>
    </w:p>
    <w:p w14:paraId="208C5148" w14:textId="77777777" w:rsidR="003E7F80" w:rsidRDefault="003E7F80" w:rsidP="003E7F80"/>
    <w:p w14:paraId="71E732AF" w14:textId="77777777" w:rsidR="003E7F80" w:rsidRDefault="003E7F80" w:rsidP="003E7F80">
      <w:pPr>
        <w:tabs>
          <w:tab w:val="left" w:pos="720"/>
          <w:tab w:val="left" w:pos="1440"/>
          <w:tab w:val="left" w:pos="2160"/>
          <w:tab w:val="left" w:pos="2880"/>
          <w:tab w:val="left" w:pos="3600"/>
          <w:tab w:val="left" w:pos="4320"/>
          <w:tab w:val="left" w:pos="5040"/>
          <w:tab w:val="left" w:pos="5760"/>
          <w:tab w:val="right" w:pos="8640"/>
        </w:tabs>
      </w:pPr>
      <w:r w:rsidRPr="003E7F80">
        <w:rPr>
          <w:position w:val="-36"/>
        </w:rPr>
        <w:object w:dxaOrig="3280" w:dyaOrig="840" w14:anchorId="400AB5BD">
          <v:shape id="_x0000_i1042" type="#_x0000_t75" style="width:162.95pt;height:41.7pt" o:ole="">
            <v:imagedata r:id="rId42" o:title=""/>
          </v:shape>
          <o:OLEObject Type="Embed" ProgID="Equation.3" ShapeID="_x0000_i1042" DrawAspect="Content" ObjectID="_1627913043" r:id="rId43"/>
        </w:object>
      </w:r>
      <w:r>
        <w:tab/>
      </w:r>
      <w:r w:rsidR="00C14FAB">
        <w:tab/>
      </w:r>
      <w:r>
        <w:t xml:space="preserve">Note that </w:t>
      </w:r>
      <w:r w:rsidRPr="003E7F80">
        <w:rPr>
          <w:position w:val="-10"/>
        </w:rPr>
        <w:object w:dxaOrig="1740" w:dyaOrig="360" w14:anchorId="094BC401">
          <v:shape id="_x0000_i1043" type="#_x0000_t75" style="width:87.15pt;height:18.95pt" o:ole="">
            <v:imagedata r:id="rId44" o:title=""/>
          </v:shape>
          <o:OLEObject Type="Embed" ProgID="Equation.3" ShapeID="_x0000_i1043" DrawAspect="Content" ObjectID="_1627913044" r:id="rId45"/>
        </w:object>
      </w:r>
      <w:r>
        <w:tab/>
      </w:r>
    </w:p>
    <w:p w14:paraId="0FB7B4C8" w14:textId="77777777" w:rsidR="003E7F80" w:rsidRDefault="003E7F80" w:rsidP="003E7F80"/>
    <w:p w14:paraId="33DF2945" w14:textId="77777777" w:rsidR="00A17751" w:rsidRDefault="00761D04" w:rsidP="00A17751">
      <w:r w:rsidRPr="003E7F80">
        <w:rPr>
          <w:position w:val="-30"/>
        </w:rPr>
        <w:object w:dxaOrig="3019" w:dyaOrig="720" w14:anchorId="14E4F8CC">
          <v:shape id="_x0000_i1044" type="#_x0000_t75" style="width:155.35pt;height:37.9pt" o:ole="">
            <v:imagedata r:id="rId46" o:title=""/>
          </v:shape>
          <o:OLEObject Type="Embed" ProgID="Equation.3" ShapeID="_x0000_i1044" DrawAspect="Content" ObjectID="_1627913045" r:id="rId47"/>
        </w:object>
      </w:r>
      <w:r>
        <w:tab/>
        <w:t xml:space="preserve">Divide each side by mt </w:t>
      </w:r>
    </w:p>
    <w:p w14:paraId="4CFC7F39" w14:textId="77777777" w:rsidR="00761D04" w:rsidRDefault="00761D04" w:rsidP="00A17751"/>
    <w:p w14:paraId="6E11FFBE" w14:textId="77777777" w:rsidR="00761D04" w:rsidRDefault="00326E72" w:rsidP="00A17751">
      <w:r w:rsidRPr="003E7F80">
        <w:rPr>
          <w:position w:val="-30"/>
        </w:rPr>
        <w:object w:dxaOrig="2680" w:dyaOrig="720" w14:anchorId="4550FA4E">
          <v:shape id="_x0000_i1045" type="#_x0000_t75" style="width:140.2pt;height:37.9pt" o:ole="">
            <v:imagedata r:id="rId48" o:title=""/>
          </v:shape>
          <o:OLEObject Type="Embed" ProgID="Equation.3" ShapeID="_x0000_i1045" DrawAspect="Content" ObjectID="_1627913046" r:id="rId49"/>
        </w:object>
      </w:r>
      <w:r w:rsidR="00761D04">
        <w:tab/>
      </w:r>
      <w:r w:rsidR="00761D04">
        <w:tab/>
      </w:r>
      <w:r w:rsidR="00EE6D1F">
        <w:t xml:space="preserve">Note that </w:t>
      </w:r>
      <w:r w:rsidR="006E196B" w:rsidRPr="00326E72">
        <w:rPr>
          <w:position w:val="-12"/>
        </w:rPr>
        <w:object w:dxaOrig="1560" w:dyaOrig="440" w14:anchorId="12803A0F">
          <v:shape id="_x0000_i1046" type="#_x0000_t75" style="width:83.35pt;height:18.95pt" o:ole="">
            <v:imagedata r:id="rId50" o:title=""/>
          </v:shape>
          <o:OLEObject Type="Embed" ProgID="Equation.3" ShapeID="_x0000_i1046" DrawAspect="Content" ObjectID="_1627913047" r:id="rId51"/>
        </w:object>
      </w:r>
    </w:p>
    <w:p w14:paraId="4995A608" w14:textId="77777777" w:rsidR="005B2B69" w:rsidRPr="00A17751" w:rsidRDefault="005B2B69" w:rsidP="00A17751"/>
    <w:p w14:paraId="24FF01CF" w14:textId="77777777" w:rsidR="00A17751" w:rsidRDefault="006E196B" w:rsidP="00746417">
      <w:r w:rsidRPr="003E7F80">
        <w:rPr>
          <w:position w:val="-30"/>
        </w:rPr>
        <w:object w:dxaOrig="2620" w:dyaOrig="780" w14:anchorId="0AEB719A">
          <v:shape id="_x0000_i1047" type="#_x0000_t75" style="width:128.85pt;height:34.1pt" o:ole="">
            <v:imagedata r:id="rId52" o:title=""/>
          </v:shape>
          <o:OLEObject Type="Embed" ProgID="Equation.3" ShapeID="_x0000_i1047" DrawAspect="Content" ObjectID="_1627913048" r:id="rId53"/>
        </w:object>
      </w:r>
      <w:r w:rsidR="003D08D4">
        <w:tab/>
      </w:r>
      <w:r w:rsidR="003D08D4">
        <w:tab/>
        <w:t>Taking exponents</w:t>
      </w:r>
    </w:p>
    <w:p w14:paraId="46876928" w14:textId="77777777" w:rsidR="006E196B" w:rsidRDefault="006E196B" w:rsidP="00746417"/>
    <w:p w14:paraId="5AF55B3F" w14:textId="77777777" w:rsidR="003D08D4" w:rsidRDefault="000F5144" w:rsidP="00746417">
      <w:r w:rsidRPr="003E7F80">
        <w:rPr>
          <w:position w:val="-30"/>
        </w:rPr>
        <w:object w:dxaOrig="1780" w:dyaOrig="780" w14:anchorId="795BBB70">
          <v:shape id="_x0000_i1048" type="#_x0000_t75" style="width:87.15pt;height:34.1pt" o:ole="">
            <v:imagedata r:id="rId54" o:title=""/>
          </v:shape>
          <o:OLEObject Type="Embed" ProgID="Equation.3" ShapeID="_x0000_i1048" DrawAspect="Content" ObjectID="_1627913049" r:id="rId55"/>
        </w:object>
      </w:r>
      <w:r w:rsidR="006E196B">
        <w:tab/>
      </w:r>
      <w:r w:rsidR="006E196B">
        <w:tab/>
      </w:r>
      <w:r w:rsidR="006E196B">
        <w:tab/>
        <w:t xml:space="preserve">Subtract one from each side </w:t>
      </w:r>
    </w:p>
    <w:p w14:paraId="6F902CA3" w14:textId="2331B6B7" w:rsidR="00DF689F" w:rsidRDefault="00DF689F" w:rsidP="00746417"/>
    <w:p w14:paraId="49E5DD72" w14:textId="77777777" w:rsidR="0031144D" w:rsidRDefault="000F5144" w:rsidP="00746417">
      <w:r w:rsidRPr="003E7F80">
        <w:rPr>
          <w:position w:val="-30"/>
        </w:rPr>
        <w:object w:dxaOrig="1800" w:dyaOrig="780" w14:anchorId="6EE538F1">
          <v:shape id="_x0000_i1049" type="#_x0000_t75" style="width:90.95pt;height:34.1pt" o:ole="">
            <v:imagedata r:id="rId56" o:title=""/>
          </v:shape>
          <o:OLEObject Type="Embed" ProgID="Equation.3" ShapeID="_x0000_i1049" DrawAspect="Content" ObjectID="_1627913050" r:id="rId57"/>
        </w:object>
      </w:r>
      <w:r w:rsidR="006E196B">
        <w:tab/>
      </w:r>
      <w:r w:rsidR="006E196B">
        <w:tab/>
      </w:r>
      <w:r w:rsidR="006E196B">
        <w:tab/>
        <w:t>Multiply both sides by m</w:t>
      </w:r>
    </w:p>
    <w:p w14:paraId="4B8B9DEB" w14:textId="77777777" w:rsidR="006E196B" w:rsidRDefault="006E196B" w:rsidP="00746417"/>
    <w:p w14:paraId="5BBF537B" w14:textId="77777777" w:rsidR="006E196B" w:rsidRDefault="000F5144" w:rsidP="00746417">
      <w:r w:rsidRPr="00E90079">
        <w:rPr>
          <w:position w:val="-38"/>
        </w:rPr>
        <w:object w:dxaOrig="2140" w:dyaOrig="880" w14:anchorId="1BFCB3D8">
          <v:shape id="_x0000_i1050" type="#_x0000_t75" style="width:106.1pt;height:41.7pt" o:ole="">
            <v:imagedata r:id="rId58" o:title=""/>
          </v:shape>
          <o:OLEObject Type="Embed" ProgID="Equation.3" ShapeID="_x0000_i1050" DrawAspect="Content" ObjectID="_1627913051" r:id="rId59"/>
        </w:object>
      </w:r>
    </w:p>
    <w:p w14:paraId="33A8458C" w14:textId="77777777" w:rsidR="00A17751" w:rsidRDefault="00A17751" w:rsidP="00746417"/>
    <w:p w14:paraId="565E914E" w14:textId="77777777" w:rsidR="00BD498C" w:rsidRPr="002B457A" w:rsidRDefault="009440A6" w:rsidP="00D978FD">
      <w:pPr>
        <w:pStyle w:val="Heading2"/>
      </w:pPr>
      <w:r w:rsidRPr="002B457A">
        <w:t>Effective rates</w:t>
      </w:r>
    </w:p>
    <w:p w14:paraId="743A9E32" w14:textId="77777777" w:rsidR="006F36E4" w:rsidRDefault="006F36E4" w:rsidP="006F36E4">
      <w:r>
        <w:t>Often rates with different compounding frequencies are converted to equivalent annualized rates for comparison (Note here the annualized refers to the compounding frequency. All rates are</w:t>
      </w:r>
      <w:r w:rsidR="001C6490">
        <w:t xml:space="preserve"> quoted on an annualized basis). </w:t>
      </w:r>
      <w:r w:rsidR="0040129C">
        <w:t xml:space="preserve"> </w:t>
      </w:r>
      <w:r w:rsidR="00630082">
        <w:t>This equivalent annualized rate is known as the effective rate</w:t>
      </w:r>
      <w:r w:rsidR="00CC20E1">
        <w:t xml:space="preserve">. </w:t>
      </w:r>
      <w:r w:rsidR="00911D51">
        <w:t xml:space="preserve">The effective rate is also sometimes known as the annualized percentage rate. </w:t>
      </w:r>
    </w:p>
    <w:p w14:paraId="74BAC590" w14:textId="77777777" w:rsidR="00911D51" w:rsidRDefault="00911D51" w:rsidP="006F36E4"/>
    <w:p w14:paraId="277A97D0" w14:textId="77777777" w:rsidR="005500D4" w:rsidRDefault="005500D4" w:rsidP="00FE20AA">
      <w:pPr>
        <w:pStyle w:val="NumberedEquation"/>
        <w:tabs>
          <w:tab w:val="clear" w:pos="9310"/>
          <w:tab w:val="right" w:pos="9027"/>
        </w:tabs>
      </w:pPr>
      <w:r>
        <w:tab/>
      </w:r>
      <w:r w:rsidRPr="00CC20E1">
        <w:rPr>
          <w:b/>
          <w:position w:val="-30"/>
        </w:rPr>
        <w:object w:dxaOrig="1740" w:dyaOrig="760" w14:anchorId="5FE0D156">
          <v:shape id="_x0000_i1051" type="#_x0000_t75" style="width:87.15pt;height:34.1pt" o:ole="">
            <v:imagedata r:id="rId60" o:title=""/>
          </v:shape>
          <o:OLEObject Type="Embed" ProgID="Equation.3" ShapeID="_x0000_i1051" DrawAspect="Content" ObjectID="_1627913052" r:id="rId61"/>
        </w:object>
      </w:r>
      <w:r>
        <w:tab/>
      </w:r>
      <w:r>
        <w:fldChar w:fldCharType="begin"/>
      </w:r>
      <w:r>
        <w:instrText xml:space="preserve"> LISTNUM Equation </w:instrText>
      </w:r>
      <w:r>
        <w:fldChar w:fldCharType="end"/>
      </w:r>
    </w:p>
    <w:p w14:paraId="4860D01C" w14:textId="77777777" w:rsidR="003B3884" w:rsidRDefault="003B3884" w:rsidP="006F36E4"/>
    <w:p w14:paraId="36E2FAE8" w14:textId="2142AD6D" w:rsidR="005500D4" w:rsidRDefault="005500D4" w:rsidP="00FE20AA">
      <w:pPr>
        <w:pStyle w:val="NumberedEquation"/>
        <w:tabs>
          <w:tab w:val="clear" w:pos="9310"/>
          <w:tab w:val="right" w:pos="9027"/>
        </w:tabs>
      </w:pPr>
      <w:r>
        <w:tab/>
      </w:r>
    </w:p>
    <w:p w14:paraId="5C9AA79E" w14:textId="77777777" w:rsidR="00AF571C" w:rsidRDefault="00AF571C" w:rsidP="00D978FD">
      <w:pPr>
        <w:pStyle w:val="Heading2"/>
      </w:pPr>
      <w:r>
        <w:t>Zero Rates</w:t>
      </w:r>
    </w:p>
    <w:p w14:paraId="623A8A9E" w14:textId="77777777" w:rsidR="00AF571C" w:rsidRDefault="00AF571C" w:rsidP="00AF571C">
      <w:r>
        <w:t xml:space="preserve">The zero-coupon interest rate is the rate of interest earned on an investment that starts today and lasts for n years. All interest and principal is earned at the end of n years. If a five year zero rate with continuous compounding is quoted as 5% per annum. This means that $100, if invested for 5 years grows to </w:t>
      </w:r>
    </w:p>
    <w:p w14:paraId="4406359A" w14:textId="77777777" w:rsidR="00AF571C" w:rsidRDefault="00AF571C" w:rsidP="00AF571C"/>
    <w:p w14:paraId="18B59279" w14:textId="77777777" w:rsidR="00AF571C" w:rsidRDefault="00AF571C" w:rsidP="00AF571C">
      <w:r w:rsidRPr="00800243">
        <w:rPr>
          <w:position w:val="-6"/>
        </w:rPr>
        <w:object w:dxaOrig="2079" w:dyaOrig="320" w14:anchorId="5E59B516">
          <v:shape id="_x0000_i1052" type="#_x0000_t75" style="width:109.9pt;height:15.15pt" o:ole="">
            <v:imagedata r:id="rId62" o:title=""/>
          </v:shape>
          <o:OLEObject Type="Embed" ProgID="Equation.3" ShapeID="_x0000_i1052" DrawAspect="Content" ObjectID="_1627913053" r:id="rId63"/>
        </w:object>
      </w:r>
    </w:p>
    <w:p w14:paraId="602A166E" w14:textId="77777777" w:rsidR="00AF571C" w:rsidRDefault="00AF571C" w:rsidP="00AF571C">
      <w:r>
        <w:t>Zero treasury rates can be calculated in two ways</w:t>
      </w:r>
    </w:p>
    <w:p w14:paraId="59D12B76" w14:textId="77777777" w:rsidR="00AF571C" w:rsidRDefault="00AF571C" w:rsidP="00A33B16">
      <w:pPr>
        <w:numPr>
          <w:ilvl w:val="0"/>
          <w:numId w:val="5"/>
        </w:numPr>
      </w:pPr>
      <w:r>
        <w:lastRenderedPageBreak/>
        <w:t>Observe the yield on strips</w:t>
      </w:r>
    </w:p>
    <w:p w14:paraId="0769F61E" w14:textId="499006F9" w:rsidR="005500D4" w:rsidRDefault="00AF571C" w:rsidP="002B457A">
      <w:pPr>
        <w:numPr>
          <w:ilvl w:val="0"/>
          <w:numId w:val="5"/>
        </w:numPr>
      </w:pPr>
      <w:r>
        <w:t>Bootstrap from treasury bills and bonds</w:t>
      </w:r>
    </w:p>
    <w:p w14:paraId="0B593192" w14:textId="77777777" w:rsidR="00AF571C" w:rsidRDefault="00AF571C" w:rsidP="002B457A">
      <w:pPr>
        <w:pStyle w:val="Heading1"/>
      </w:pPr>
      <w:r>
        <w:t>Day Count Conventions</w:t>
      </w:r>
    </w:p>
    <w:p w14:paraId="6D2A9A8C" w14:textId="18AF9F5E" w:rsidR="005500D4" w:rsidRDefault="00361E73" w:rsidP="005500D4">
      <w:r>
        <w:t xml:space="preserve">The day count defines the way interest accrues over time. </w:t>
      </w:r>
      <w:r w:rsidR="00C57932">
        <w:t>More specifically,</w:t>
      </w:r>
      <w:r w:rsidR="00880517">
        <w:t xml:space="preserve"> given an annualized rate and </w:t>
      </w:r>
      <w:r w:rsidR="00C57932">
        <w:t xml:space="preserve">two dates the day count defines </w:t>
      </w:r>
      <w:r w:rsidR="00880517">
        <w:t xml:space="preserve">the year fraction that will be applied to the rate expression to </w:t>
      </w:r>
      <w:r w:rsidR="00FF4530">
        <w:t xml:space="preserve">obtain a growth/discount factor. </w:t>
      </w:r>
    </w:p>
    <w:p w14:paraId="7E6F87A7" w14:textId="77777777" w:rsidR="00E364C6" w:rsidRDefault="00E364C6" w:rsidP="00E364C6">
      <w:pPr>
        <w:pStyle w:val="Heading1"/>
      </w:pPr>
      <w:r>
        <w:t>Forward Interest Rates</w:t>
      </w:r>
    </w:p>
    <w:p w14:paraId="17B401C3" w14:textId="77777777" w:rsidR="00E364C6" w:rsidRPr="008508FA" w:rsidRDefault="00E364C6" w:rsidP="00E364C6">
      <w:r>
        <w:t>A forward interest rate is the rate agreed now that will apply to borrowing/lending over some period in the future. So instead of borrowing for one year now, we might enter into a forward loan to borrow cash for one year starting in one year’s time. A forward loan will then create cash flows as shown.</w:t>
      </w:r>
    </w:p>
    <w:p w14:paraId="6FB4657C" w14:textId="77777777" w:rsidR="00E364C6" w:rsidRDefault="00E364C6" w:rsidP="00E364C6">
      <w:del w:id="1" w:author="kenneth wilson" w:date="2016-04-12T06:53:00Z">
        <w:r>
          <w:rPr>
            <w:noProof/>
            <w:lang w:eastAsia="en-GB"/>
          </w:rPr>
          <mc:AlternateContent>
            <mc:Choice Requires="wpc">
              <w:drawing>
                <wp:inline distT="0" distB="0" distL="0" distR="0" wp14:anchorId="126EFB95" wp14:editId="46B62CB7">
                  <wp:extent cx="5486400" cy="2057400"/>
                  <wp:effectExtent l="0" t="0" r="0" b="1079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Line 124"/>
                          <wps:cNvCnPr/>
                          <wps:spPr bwMode="auto">
                            <a:xfrm>
                              <a:off x="228600" y="1029070"/>
                              <a:ext cx="4800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25"/>
                          <wps:cNvSpPr>
                            <a:spLocks noChangeArrowheads="1"/>
                          </wps:cNvSpPr>
                          <wps:spPr bwMode="auto">
                            <a:xfrm>
                              <a:off x="2286000" y="228929"/>
                              <a:ext cx="342900" cy="800141"/>
                            </a:xfrm>
                            <a:prstGeom prst="rect">
                              <a:avLst/>
                            </a:prstGeom>
                            <a:solidFill>
                              <a:srgbClr val="FFFFFF"/>
                            </a:solidFill>
                            <a:ln w="9525">
                              <a:solidFill>
                                <a:srgbClr val="000000"/>
                              </a:solidFill>
                              <a:miter lim="800000"/>
                              <a:headEnd/>
                              <a:tailEnd/>
                            </a:ln>
                          </wps:spPr>
                          <wps:txbx>
                            <w:txbxContent>
                              <w:p w14:paraId="6E857C38" w14:textId="77777777" w:rsidR="00650D6F" w:rsidRPr="00245775" w:rsidRDefault="00650D6F" w:rsidP="00E364C6">
                                <w:pPr>
                                  <w:jc w:val="center"/>
                                  <w:rPr>
                                    <w:del w:id="2" w:author="kenneth wilson" w:date="2016-04-12T06:53:00Z"/>
                                  </w:rPr>
                                </w:pPr>
                                <w:del w:id="3" w:author="kenneth wilson" w:date="2016-04-12T06:53:00Z">
                                  <w:r>
                                    <w:delText>X</w:delText>
                                  </w:r>
                                </w:del>
                              </w:p>
                            </w:txbxContent>
                          </wps:txbx>
                          <wps:bodyPr rot="0" vert="vert" wrap="square" lIns="91440" tIns="45720" rIns="91440" bIns="45720" anchor="t" anchorCtr="0" upright="1">
                            <a:noAutofit/>
                          </wps:bodyPr>
                        </wps:wsp>
                        <wps:wsp>
                          <wps:cNvPr id="11" name="Rectangle 126"/>
                          <wps:cNvSpPr>
                            <a:spLocks noChangeArrowheads="1"/>
                          </wps:cNvSpPr>
                          <wps:spPr bwMode="auto">
                            <a:xfrm>
                              <a:off x="4686300" y="1029070"/>
                              <a:ext cx="342900" cy="799400"/>
                            </a:xfrm>
                            <a:prstGeom prst="rect">
                              <a:avLst/>
                            </a:prstGeom>
                            <a:solidFill>
                              <a:srgbClr val="FFFFFF"/>
                            </a:solidFill>
                            <a:ln w="9525">
                              <a:solidFill>
                                <a:srgbClr val="000000"/>
                              </a:solidFill>
                              <a:miter lim="800000"/>
                              <a:headEnd/>
                              <a:tailEnd/>
                            </a:ln>
                          </wps:spPr>
                          <wps:txbx>
                            <w:txbxContent>
                              <w:p w14:paraId="11FB5979" w14:textId="77777777" w:rsidR="00650D6F" w:rsidRPr="00245775" w:rsidRDefault="00650D6F" w:rsidP="00E364C6">
                                <w:pPr>
                                  <w:jc w:val="center"/>
                                  <w:rPr>
                                    <w:del w:id="4" w:author="kenneth wilson" w:date="2016-04-12T06:53:00Z"/>
                                  </w:rPr>
                                </w:pPr>
                                <w:del w:id="5" w:author="kenneth wilson" w:date="2016-04-12T06:53:00Z">
                                  <w:r>
                                    <w:delText>X</w:delText>
                                  </w:r>
                                </w:del>
                              </w:p>
                            </w:txbxContent>
                          </wps:txbx>
                          <wps:bodyPr rot="0" vert="vert" wrap="square" lIns="91440" tIns="45720" rIns="91440" bIns="45720" anchor="t" anchorCtr="0" upright="1">
                            <a:noAutofit/>
                          </wps:bodyPr>
                        </wps:wsp>
                        <wps:wsp>
                          <wps:cNvPr id="12" name="Line 127"/>
                          <wps:cNvCnPr/>
                          <wps:spPr bwMode="auto">
                            <a:xfrm>
                              <a:off x="2628900" y="571212"/>
                              <a:ext cx="2400300" cy="1482"/>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 name="Text Box 128"/>
                          <wps:cNvSpPr txBox="1">
                            <a:spLocks noChangeArrowheads="1"/>
                          </wps:cNvSpPr>
                          <wps:spPr bwMode="auto">
                            <a:xfrm>
                              <a:off x="3086100" y="228929"/>
                              <a:ext cx="1600200" cy="228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42470" w14:textId="77777777" w:rsidR="00650D6F" w:rsidRPr="00245775" w:rsidRDefault="00650D6F" w:rsidP="00E364C6">
                                <w:pPr>
                                  <w:rPr>
                                    <w:del w:id="6" w:author="kenneth wilson" w:date="2016-04-12T06:53:00Z"/>
                                  </w:rPr>
                                </w:pPr>
                                <w:del w:id="7" w:author="kenneth wilson" w:date="2016-04-12T06:53:00Z">
                                  <w:r>
                                    <w:delText>T= 1 year</w:delText>
                                  </w:r>
                                </w:del>
                              </w:p>
                            </w:txbxContent>
                          </wps:txbx>
                          <wps:bodyPr rot="0" vert="horz" wrap="square" lIns="91440" tIns="45720" rIns="91440" bIns="45720" anchor="t" anchorCtr="0" upright="1">
                            <a:noAutofit/>
                          </wps:bodyPr>
                        </wps:wsp>
                        <wps:wsp>
                          <wps:cNvPr id="14" name="Rectangle 129"/>
                          <wps:cNvSpPr>
                            <a:spLocks noChangeArrowheads="1"/>
                          </wps:cNvSpPr>
                          <wps:spPr bwMode="auto">
                            <a:xfrm>
                              <a:off x="4686300" y="1828471"/>
                              <a:ext cx="342900" cy="228188"/>
                            </a:xfrm>
                            <a:prstGeom prst="rect">
                              <a:avLst/>
                            </a:prstGeom>
                            <a:solidFill>
                              <a:srgbClr val="FFFFFF"/>
                            </a:solidFill>
                            <a:ln w="9525">
                              <a:solidFill>
                                <a:srgbClr val="000000"/>
                              </a:solidFill>
                              <a:miter lim="800000"/>
                              <a:headEnd/>
                              <a:tailEnd/>
                            </a:ln>
                          </wps:spPr>
                          <wps:txbx>
                            <w:txbxContent>
                              <w:p w14:paraId="1E16C058" w14:textId="77777777" w:rsidR="00650D6F" w:rsidRPr="001A4F1E" w:rsidRDefault="00650D6F" w:rsidP="00E364C6">
                                <w:pPr>
                                  <w:jc w:val="center"/>
                                  <w:rPr>
                                    <w:del w:id="8" w:author="kenneth wilson" w:date="2016-04-12T06:53:00Z"/>
                                  </w:rPr>
                                </w:pPr>
                                <w:del w:id="9" w:author="kenneth wilson" w:date="2016-04-12T06:53:00Z">
                                  <w:r>
                                    <w:delText>I</w:delText>
                                  </w:r>
                                </w:del>
                              </w:p>
                            </w:txbxContent>
                          </wps:txbx>
                          <wps:bodyPr rot="0" vert="vert" wrap="square" lIns="91440" tIns="45720" rIns="91440" bIns="45720" anchor="t" anchorCtr="0" upright="1">
                            <a:noAutofit/>
                          </wps:bodyPr>
                        </wps:wsp>
                        <wps:wsp>
                          <wps:cNvPr id="15" name="Line 130"/>
                          <wps:cNvCnPr/>
                          <wps:spPr bwMode="auto">
                            <a:xfrm>
                              <a:off x="228600" y="571212"/>
                              <a:ext cx="2057400" cy="74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 name="Text Box 131"/>
                          <wps:cNvSpPr txBox="1">
                            <a:spLocks noChangeArrowheads="1"/>
                          </wps:cNvSpPr>
                          <wps:spPr bwMode="auto">
                            <a:xfrm>
                              <a:off x="571500" y="228929"/>
                              <a:ext cx="1600200" cy="227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DB9EC" w14:textId="77777777" w:rsidR="00650D6F" w:rsidRPr="00245775" w:rsidRDefault="00650D6F" w:rsidP="00E364C6">
                                <w:pPr>
                                  <w:rPr>
                                    <w:del w:id="10" w:author="kenneth wilson" w:date="2016-04-12T06:53:00Z"/>
                                  </w:rPr>
                                </w:pPr>
                                <w:del w:id="11" w:author="kenneth wilson" w:date="2016-04-12T06:53:00Z">
                                  <w:r>
                                    <w:delText>T= 1 year</w:delText>
                                  </w:r>
                                </w:del>
                              </w:p>
                            </w:txbxContent>
                          </wps:txbx>
                          <wps:bodyPr rot="0" vert="horz" wrap="square" lIns="91440" tIns="45720" rIns="91440" bIns="45720" anchor="t" anchorCtr="0" upright="1">
                            <a:noAutofit/>
                          </wps:bodyPr>
                        </wps:wsp>
                      </wpc:wpc>
                    </a:graphicData>
                  </a:graphic>
                </wp:inline>
              </w:drawing>
            </mc:Choice>
            <mc:Fallback>
              <w:pict>
                <v:group w14:anchorId="126EFB95" id="Canvas 17"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">
                  <v:shape id="_x0000_s1027" type="#_x0000_t75" style="position:absolute;width:54864;height:20574;visibility:visible;mso-wrap-style:square">
                    <v:fill o:detectmouseclick="t"/>
                    <v:path o:connecttype="none"/>
                  </v:shape>
                  <v:line id="Line 124" o:spid="_x0000_s1028" style="position:absolute;visibility:visible;mso-wrap-style:square" from="2286,10290" to="50292,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rect id="Rectangle 125" o:spid="_x0000_s1029" style="position:absolute;left:22860;top:2289;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">
                    <v:textbox style="layout-flow:vertical">
                      <w:txbxContent>
                        <w:p w14:paraId="6E857C38" w14:textId="77777777" w:rsidR="00650D6F" w:rsidRPr="00245775" w:rsidRDefault="00650D6F" w:rsidP="00E364C6">
                          <w:pPr>
                            <w:jc w:val="center"/>
                            <w:rPr>
                              <w:del w:id="12" w:author="kenneth wilson" w:date="2016-04-12T06:53:00Z"/>
                            </w:rPr>
                          </w:pPr>
                          <w:del w:id="13" w:author="kenneth wilson" w:date="2016-04-12T06:53:00Z">
                            <w:r>
                              <w:delText>X</w:delText>
                            </w:r>
                          </w:del>
                        </w:p>
                      </w:txbxContent>
                    </v:textbox>
                  </v:rect>
                  <v:rect id="Rectangle 126" o:spid="_x0000_s1030" style="position:absolute;left:46863;top:10290;width:3429;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">
                    <v:textbox style="layout-flow:vertical">
                      <w:txbxContent>
                        <w:p w14:paraId="11FB5979" w14:textId="77777777" w:rsidR="00650D6F" w:rsidRPr="00245775" w:rsidRDefault="00650D6F" w:rsidP="00E364C6">
                          <w:pPr>
                            <w:jc w:val="center"/>
                            <w:rPr>
                              <w:del w:id="14" w:author="kenneth wilson" w:date="2016-04-12T06:53:00Z"/>
                            </w:rPr>
                          </w:pPr>
                          <w:del w:id="15" w:author="kenneth wilson" w:date="2016-04-12T06:53:00Z">
                            <w:r>
                              <w:delText>X</w:delText>
                            </w:r>
                          </w:del>
                        </w:p>
                      </w:txbxContent>
                    </v:textbox>
                  </v:rect>
                  <v:line id="Line 127" o:spid="_x0000_s1031" style="position:absolute;visibility:visible;mso-wrap-style:square" from="26289,5712" to="50292,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">
                    <v:stroke startarrow="open" endarrow="open"/>
                  </v:line>
                  <v:shapetype id="_x0000_t202" coordsize="21600,21600" o:spt="202" path="m,l,21600r21600,l21600,xe">
                    <v:stroke joinstyle="miter"/>
                    <v:path gradientshapeok="t" o:connecttype="rect"/>
                  </v:shapetype>
                  <v:shape id="Text Box 128" o:spid="_x0000_s1032" type="#_x0000_t202" style="position:absolute;left:30861;top:2289;width:1600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2A42470" w14:textId="77777777" w:rsidR="00650D6F" w:rsidRPr="00245775" w:rsidRDefault="00650D6F" w:rsidP="00E364C6">
                          <w:pPr>
                            <w:rPr>
                              <w:del w:id="16" w:author="kenneth wilson" w:date="2016-04-12T06:53:00Z"/>
                            </w:rPr>
                          </w:pPr>
                          <w:del w:id="17" w:author="kenneth wilson" w:date="2016-04-12T06:53:00Z">
                            <w:r>
                              <w:delText>T= 1 year</w:delText>
                            </w:r>
                          </w:del>
                        </w:p>
                      </w:txbxContent>
                    </v:textbox>
                  </v:shape>
                  <v:rect id="Rectangle 129" o:spid="_x0000_s1033" style="position:absolute;left:46863;top:18284;width:342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">
                    <v:textbox style="layout-flow:vertical">
                      <w:txbxContent>
                        <w:p w14:paraId="1E16C058" w14:textId="77777777" w:rsidR="00650D6F" w:rsidRPr="001A4F1E" w:rsidRDefault="00650D6F" w:rsidP="00E364C6">
                          <w:pPr>
                            <w:jc w:val="center"/>
                            <w:rPr>
                              <w:del w:id="18" w:author="kenneth wilson" w:date="2016-04-12T06:53:00Z"/>
                            </w:rPr>
                          </w:pPr>
                          <w:del w:id="19" w:author="kenneth wilson" w:date="2016-04-12T06:53:00Z">
                            <w:r>
                              <w:delText>I</w:delText>
                            </w:r>
                          </w:del>
                        </w:p>
                      </w:txbxContent>
                    </v:textbox>
                  </v:rect>
                  <v:line id="Line 130" o:spid="_x0000_s1034" style="position:absolute;visibility:visible;mso-wrap-style:square" from="2286,5712" to="22860,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">
                    <v:stroke startarrow="open" endarrow="open"/>
                  </v:line>
                  <v:shape id="Text Box 131" o:spid="_x0000_s1035" type="#_x0000_t202" style="position:absolute;left:5715;top:2289;width:16002;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69DDB9EC" w14:textId="77777777" w:rsidR="00650D6F" w:rsidRPr="00245775" w:rsidRDefault="00650D6F" w:rsidP="00E364C6">
                          <w:pPr>
                            <w:rPr>
                              <w:del w:id="20" w:author="kenneth wilson" w:date="2016-04-12T06:53:00Z"/>
                            </w:rPr>
                          </w:pPr>
                          <w:del w:id="21" w:author="kenneth wilson" w:date="2016-04-12T06:53:00Z">
                            <w:r>
                              <w:delText>T= 1 year</w:delText>
                            </w:r>
                          </w:del>
                        </w:p>
                      </w:txbxContent>
                    </v:textbox>
                  </v:shape>
                  <w10:anchorlock/>
                </v:group>
              </w:pict>
            </mc:Fallback>
          </mc:AlternateContent>
        </w:r>
      </w:del>
      <w:ins w:id="12" w:author="kenneth wilson" w:date="2016-04-12T06:53:00Z">
        <w:r>
          <w:rPr>
            <w:noProof/>
            <w:lang w:eastAsia="en-GB"/>
          </w:rPr>
          <mc:AlternateContent>
            <mc:Choice Requires="wpc">
              <w:drawing>
                <wp:inline distT="0" distB="0" distL="0" distR="0" wp14:anchorId="126EFB95" wp14:editId="46B62CB7">
                  <wp:extent cx="5486400" cy="2057400"/>
                  <wp:effectExtent l="0" t="0" r="0" b="10795"/>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4"/>
                          <wps:cNvCnPr/>
                          <wps:spPr bwMode="auto">
                            <a:xfrm>
                              <a:off x="228600" y="1029070"/>
                              <a:ext cx="4800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Rectangle 125"/>
                          <wps:cNvSpPr>
                            <a:spLocks noChangeArrowheads="1"/>
                          </wps:cNvSpPr>
                          <wps:spPr bwMode="auto">
                            <a:xfrm>
                              <a:off x="2286000" y="228929"/>
                              <a:ext cx="342900" cy="800141"/>
                            </a:xfrm>
                            <a:prstGeom prst="rect">
                              <a:avLst/>
                            </a:prstGeom>
                            <a:solidFill>
                              <a:srgbClr val="FFFFFF"/>
                            </a:solidFill>
                            <a:ln w="9525">
                              <a:solidFill>
                                <a:srgbClr val="000000"/>
                              </a:solidFill>
                              <a:miter lim="800000"/>
                              <a:headEnd/>
                              <a:tailEnd/>
                            </a:ln>
                          </wps:spPr>
                          <wps:txbx>
                            <w:txbxContent>
                              <w:p w14:paraId="352FE259" w14:textId="77777777" w:rsidR="00650D6F" w:rsidRPr="00245775" w:rsidRDefault="00650D6F" w:rsidP="00E364C6">
                                <w:pPr>
                                  <w:jc w:val="center"/>
                                  <w:rPr>
                                    <w:ins w:id="13" w:author="kenneth wilson" w:date="2016-04-12T06:53:00Z"/>
                                  </w:rPr>
                                </w:pPr>
                                <w:ins w:id="14" w:author="kenneth wilson" w:date="2016-04-12T06:53:00Z">
                                  <w:r>
                                    <w:t>X</w:t>
                                  </w:r>
                                </w:ins>
                              </w:p>
                            </w:txbxContent>
                          </wps:txbx>
                          <wps:bodyPr rot="0" vert="vert" wrap="square" lIns="91440" tIns="45720" rIns="91440" bIns="45720" anchor="t" anchorCtr="0" upright="1">
                            <a:noAutofit/>
                          </wps:bodyPr>
                        </wps:wsp>
                        <wps:wsp>
                          <wps:cNvPr id="3" name="Rectangle 126"/>
                          <wps:cNvSpPr>
                            <a:spLocks noChangeArrowheads="1"/>
                          </wps:cNvSpPr>
                          <wps:spPr bwMode="auto">
                            <a:xfrm>
                              <a:off x="4686300" y="1029070"/>
                              <a:ext cx="342900" cy="799400"/>
                            </a:xfrm>
                            <a:prstGeom prst="rect">
                              <a:avLst/>
                            </a:prstGeom>
                            <a:solidFill>
                              <a:srgbClr val="FFFFFF"/>
                            </a:solidFill>
                            <a:ln w="9525">
                              <a:solidFill>
                                <a:srgbClr val="000000"/>
                              </a:solidFill>
                              <a:miter lim="800000"/>
                              <a:headEnd/>
                              <a:tailEnd/>
                            </a:ln>
                          </wps:spPr>
                          <wps:txbx>
                            <w:txbxContent>
                              <w:p w14:paraId="090B3A24" w14:textId="77777777" w:rsidR="00650D6F" w:rsidRPr="00245775" w:rsidRDefault="00650D6F" w:rsidP="00E364C6">
                                <w:pPr>
                                  <w:jc w:val="center"/>
                                  <w:rPr>
                                    <w:ins w:id="15" w:author="kenneth wilson" w:date="2016-04-12T06:53:00Z"/>
                                  </w:rPr>
                                </w:pPr>
                                <w:ins w:id="16" w:author="kenneth wilson" w:date="2016-04-12T06:53:00Z">
                                  <w:r>
                                    <w:t>X</w:t>
                                  </w:r>
                                </w:ins>
                              </w:p>
                            </w:txbxContent>
                          </wps:txbx>
                          <wps:bodyPr rot="0" vert="vert" wrap="square" lIns="91440" tIns="45720" rIns="91440" bIns="45720" anchor="t" anchorCtr="0" upright="1">
                            <a:noAutofit/>
                          </wps:bodyPr>
                        </wps:wsp>
                        <wps:wsp>
                          <wps:cNvPr id="4" name="Line 127"/>
                          <wps:cNvCnPr/>
                          <wps:spPr bwMode="auto">
                            <a:xfrm>
                              <a:off x="2628900" y="571212"/>
                              <a:ext cx="2400300" cy="1482"/>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 name="Text Box 128"/>
                          <wps:cNvSpPr txBox="1">
                            <a:spLocks noChangeArrowheads="1"/>
                          </wps:cNvSpPr>
                          <wps:spPr bwMode="auto">
                            <a:xfrm>
                              <a:off x="3086100" y="228929"/>
                              <a:ext cx="1600200" cy="228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22756" w14:textId="77777777" w:rsidR="00650D6F" w:rsidRPr="00245775" w:rsidRDefault="00650D6F" w:rsidP="00E364C6">
                                <w:pPr>
                                  <w:rPr>
                                    <w:ins w:id="17" w:author="kenneth wilson" w:date="2016-04-12T06:53:00Z"/>
                                  </w:rPr>
                                </w:pPr>
                                <w:ins w:id="18" w:author="kenneth wilson" w:date="2016-04-12T06:53:00Z">
                                  <w:r>
                                    <w:t>T= 1 year</w:t>
                                  </w:r>
                                </w:ins>
                              </w:p>
                            </w:txbxContent>
                          </wps:txbx>
                          <wps:bodyPr rot="0" vert="horz" wrap="square" lIns="91440" tIns="45720" rIns="91440" bIns="45720" anchor="t" anchorCtr="0" upright="1">
                            <a:noAutofit/>
                          </wps:bodyPr>
                        </wps:wsp>
                        <wps:wsp>
                          <wps:cNvPr id="6" name="Rectangle 129"/>
                          <wps:cNvSpPr>
                            <a:spLocks noChangeArrowheads="1"/>
                          </wps:cNvSpPr>
                          <wps:spPr bwMode="auto">
                            <a:xfrm>
                              <a:off x="4686300" y="1828471"/>
                              <a:ext cx="342900" cy="228188"/>
                            </a:xfrm>
                            <a:prstGeom prst="rect">
                              <a:avLst/>
                            </a:prstGeom>
                            <a:solidFill>
                              <a:srgbClr val="FFFFFF"/>
                            </a:solidFill>
                            <a:ln w="9525">
                              <a:solidFill>
                                <a:srgbClr val="000000"/>
                              </a:solidFill>
                              <a:miter lim="800000"/>
                              <a:headEnd/>
                              <a:tailEnd/>
                            </a:ln>
                          </wps:spPr>
                          <wps:txbx>
                            <w:txbxContent>
                              <w:p w14:paraId="496BC0D2" w14:textId="77777777" w:rsidR="00650D6F" w:rsidRPr="001A4F1E" w:rsidRDefault="00650D6F" w:rsidP="00E364C6">
                                <w:pPr>
                                  <w:jc w:val="center"/>
                                  <w:rPr>
                                    <w:ins w:id="19" w:author="kenneth wilson" w:date="2016-04-12T06:53:00Z"/>
                                  </w:rPr>
                                </w:pPr>
                                <w:ins w:id="20" w:author="kenneth wilson" w:date="2016-04-12T06:53:00Z">
                                  <w:r>
                                    <w:t>I</w:t>
                                  </w:r>
                                </w:ins>
                              </w:p>
                            </w:txbxContent>
                          </wps:txbx>
                          <wps:bodyPr rot="0" vert="vert" wrap="square" lIns="91440" tIns="45720" rIns="91440" bIns="45720" anchor="t" anchorCtr="0" upright="1">
                            <a:noAutofit/>
                          </wps:bodyPr>
                        </wps:wsp>
                        <wps:wsp>
                          <wps:cNvPr id="7" name="Line 130"/>
                          <wps:cNvCnPr/>
                          <wps:spPr bwMode="auto">
                            <a:xfrm>
                              <a:off x="228600" y="571212"/>
                              <a:ext cx="2057400" cy="74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8" name="Text Box 131"/>
                          <wps:cNvSpPr txBox="1">
                            <a:spLocks noChangeArrowheads="1"/>
                          </wps:cNvSpPr>
                          <wps:spPr bwMode="auto">
                            <a:xfrm>
                              <a:off x="571500" y="228929"/>
                              <a:ext cx="1600200" cy="227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10311" w14:textId="77777777" w:rsidR="00650D6F" w:rsidRPr="00245775" w:rsidRDefault="00650D6F" w:rsidP="00E364C6">
                                <w:pPr>
                                  <w:rPr>
                                    <w:ins w:id="21" w:author="kenneth wilson" w:date="2016-04-12T06:53:00Z"/>
                                  </w:rPr>
                                </w:pPr>
                                <w:ins w:id="22" w:author="kenneth wilson" w:date="2016-04-12T06:53:00Z">
                                  <w:r>
                                    <w:t>T= 1 year</w:t>
                                  </w:r>
                                </w:ins>
                              </w:p>
                            </w:txbxContent>
                          </wps:txbx>
                          <wps:bodyPr rot="0" vert="horz" wrap="square" lIns="91440" tIns="45720" rIns="91440" bIns="45720" anchor="t" anchorCtr="0" upright="1">
                            <a:noAutofit/>
                          </wps:bodyPr>
                        </wps:wsp>
                      </wpc:wpc>
                    </a:graphicData>
                  </a:graphic>
                </wp:inline>
              </w:drawing>
            </mc:Choice>
            <mc:Fallback>
              <w:pict>
                <v:group w14:anchorId="126EFB95" id="Canvas 122" o:spid="_x0000_s103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">
                  <v:shape id="_x0000_s1037" type="#_x0000_t75" style="position:absolute;width:54864;height:20574;visibility:visible;mso-wrap-style:square">
                    <v:fill o:detectmouseclick="t"/>
                    <v:path o:connecttype="none"/>
                  </v:shape>
                  <v:line id="Line 124" o:spid="_x0000_s1038" style="position:absolute;visibility:visible;mso-wrap-style:square" from="2286,10290" to="50292,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rect id="Rectangle 125" o:spid="_x0000_s1039" style="position:absolute;left:22860;top:2289;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">
                    <v:textbox style="layout-flow:vertical">
                      <w:txbxContent>
                        <w:p w14:paraId="352FE259" w14:textId="77777777" w:rsidR="00650D6F" w:rsidRPr="00245775" w:rsidRDefault="00650D6F" w:rsidP="00E364C6">
                          <w:pPr>
                            <w:jc w:val="center"/>
                            <w:rPr>
                              <w:ins w:id="33" w:author="kenneth wilson" w:date="2016-04-12T06:53:00Z"/>
                            </w:rPr>
                          </w:pPr>
                          <w:ins w:id="34" w:author="kenneth wilson" w:date="2016-04-12T06:53:00Z">
                            <w:r>
                              <w:t>X</w:t>
                            </w:r>
                          </w:ins>
                        </w:p>
                      </w:txbxContent>
                    </v:textbox>
                  </v:rect>
                  <v:rect id="Rectangle 126" o:spid="_x0000_s1040" style="position:absolute;left:46863;top:10290;width:3429;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">
                    <v:textbox style="layout-flow:vertical">
                      <w:txbxContent>
                        <w:p w14:paraId="090B3A24" w14:textId="77777777" w:rsidR="00650D6F" w:rsidRPr="00245775" w:rsidRDefault="00650D6F" w:rsidP="00E364C6">
                          <w:pPr>
                            <w:jc w:val="center"/>
                            <w:rPr>
                              <w:ins w:id="35" w:author="kenneth wilson" w:date="2016-04-12T06:53:00Z"/>
                            </w:rPr>
                          </w:pPr>
                          <w:ins w:id="36" w:author="kenneth wilson" w:date="2016-04-12T06:53:00Z">
                            <w:r>
                              <w:t>X</w:t>
                            </w:r>
                          </w:ins>
                        </w:p>
                      </w:txbxContent>
                    </v:textbox>
                  </v:rect>
                  <v:line id="Line 127" o:spid="_x0000_s1041" style="position:absolute;visibility:visible;mso-wrap-style:square" from="26289,5712" to="50292,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">
                    <v:stroke startarrow="open" endarrow="open"/>
                  </v:line>
                  <v:shape id="Text Box 128" o:spid="_x0000_s1042" type="#_x0000_t202" style="position:absolute;left:30861;top:2289;width:1600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EC22756" w14:textId="77777777" w:rsidR="00650D6F" w:rsidRPr="00245775" w:rsidRDefault="00650D6F" w:rsidP="00E364C6">
                          <w:pPr>
                            <w:rPr>
                              <w:ins w:id="37" w:author="kenneth wilson" w:date="2016-04-12T06:53:00Z"/>
                            </w:rPr>
                          </w:pPr>
                          <w:ins w:id="38" w:author="kenneth wilson" w:date="2016-04-12T06:53:00Z">
                            <w:r>
                              <w:t>T= 1 year</w:t>
                            </w:r>
                          </w:ins>
                        </w:p>
                      </w:txbxContent>
                    </v:textbox>
                  </v:shape>
                  <v:rect id="Rectangle 129" o:spid="_x0000_s1043" style="position:absolute;left:46863;top:18284;width:342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">
                    <v:textbox style="layout-flow:vertical">
                      <w:txbxContent>
                        <w:p w14:paraId="496BC0D2" w14:textId="77777777" w:rsidR="00650D6F" w:rsidRPr="001A4F1E" w:rsidRDefault="00650D6F" w:rsidP="00E364C6">
                          <w:pPr>
                            <w:jc w:val="center"/>
                            <w:rPr>
                              <w:ins w:id="39" w:author="kenneth wilson" w:date="2016-04-12T06:53:00Z"/>
                            </w:rPr>
                          </w:pPr>
                          <w:ins w:id="40" w:author="kenneth wilson" w:date="2016-04-12T06:53:00Z">
                            <w:r>
                              <w:t>I</w:t>
                            </w:r>
                          </w:ins>
                        </w:p>
                      </w:txbxContent>
                    </v:textbox>
                  </v:rect>
                  <v:line id="Line 130" o:spid="_x0000_s1044" style="position:absolute;visibility:visible;mso-wrap-style:square" from="2286,5712" to="22860,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">
                    <v:stroke startarrow="open" endarrow="open"/>
                  </v:line>
                  <v:shape id="Text Box 131" o:spid="_x0000_s1045" type="#_x0000_t202" style="position:absolute;left:5715;top:2289;width:16002;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5D10311" w14:textId="77777777" w:rsidR="00650D6F" w:rsidRPr="00245775" w:rsidRDefault="00650D6F" w:rsidP="00E364C6">
                          <w:pPr>
                            <w:rPr>
                              <w:ins w:id="41" w:author="kenneth wilson" w:date="2016-04-12T06:53:00Z"/>
                            </w:rPr>
                          </w:pPr>
                          <w:ins w:id="42" w:author="kenneth wilson" w:date="2016-04-12T06:53:00Z">
                            <w:r>
                              <w:t>T= 1 year</w:t>
                            </w:r>
                          </w:ins>
                        </w:p>
                      </w:txbxContent>
                    </v:textbox>
                  </v:shape>
                  <w10:anchorlock/>
                </v:group>
              </w:pict>
            </mc:Fallback>
          </mc:AlternateContent>
        </w:r>
      </w:ins>
      <w:r w:rsidRPr="006674CB">
        <w:rPr>
          <w:rStyle w:val="Heading2Char"/>
        </w:rPr>
        <w:t>Pricing forward interest rates</w:t>
      </w:r>
    </w:p>
    <w:p w14:paraId="76A64978" w14:textId="77777777" w:rsidR="00E364C6" w:rsidRDefault="00E364C6" w:rsidP="00E364C6">
      <w:r>
        <w:t xml:space="preserve">The interesting thing about forward rates is that we can calculate them from existing spot rates. Why should this be? Using arbitrage arguments we can see that borrowing money for two years spot is the same as borrowing money for one year spot and entering into a one year forward loan. Put another way, borrowing money for one year forward is the same as borrowing money for two years and investing it </w:t>
      </w:r>
      <w:r>
        <w:lastRenderedPageBreak/>
        <w:t xml:space="preserve">for one year. The forward rate from </w:t>
      </w:r>
      <w:r w:rsidRPr="00F14349">
        <w:rPr>
          <w:position w:val="-10"/>
        </w:rPr>
        <w:object w:dxaOrig="240" w:dyaOrig="340" w14:anchorId="75ACF77A">
          <v:shape id="_x0000_i1053" type="#_x0000_t75" style="width:15.15pt;height:15.15pt" o:ole="">
            <v:imagedata r:id="rId64" o:title=""/>
          </v:shape>
          <o:OLEObject Type="Embed" ProgID="Equation.3" ShapeID="_x0000_i1053" DrawAspect="Content" ObjectID="_1627913054" r:id="rId65"/>
        </w:object>
      </w:r>
      <w:r>
        <w:t xml:space="preserve">to </w:t>
      </w:r>
      <w:r w:rsidRPr="00F14349">
        <w:rPr>
          <w:position w:val="-10"/>
        </w:rPr>
        <w:object w:dxaOrig="260" w:dyaOrig="340" w14:anchorId="079F076C">
          <v:shape id="_x0000_i1054" type="#_x0000_t75" style="width:15.15pt;height:15.15pt" o:ole="">
            <v:imagedata r:id="rId66" o:title=""/>
          </v:shape>
          <o:OLEObject Type="Embed" ProgID="Equation.3" ShapeID="_x0000_i1054" DrawAspect="Content" ObjectID="_1627913055" r:id="rId67"/>
        </w:object>
      </w:r>
      <w:r>
        <w:t>must be set such that no-one can make money by buying/selling interest rate instruments in the cash market and taking offsetting positions in interest rate forwards. The key to ensuring this is to make sure that</w:t>
      </w:r>
    </w:p>
    <w:p w14:paraId="645D7182" w14:textId="77777777" w:rsidR="00E364C6" w:rsidRDefault="00E364C6" w:rsidP="00E364C6">
      <w:pPr>
        <w:pStyle w:val="NumberedEquation"/>
        <w:tabs>
          <w:tab w:val="clear" w:pos="9310"/>
          <w:tab w:val="right" w:pos="9027"/>
        </w:tabs>
      </w:pPr>
      <w:r>
        <w:tab/>
      </w:r>
      <w:r w:rsidRPr="006A4804">
        <w:rPr>
          <w:position w:val="-14"/>
        </w:rPr>
        <w:object w:dxaOrig="2659" w:dyaOrig="380" w14:anchorId="7AEC76B3">
          <v:shape id="_x0000_i1055" type="#_x0000_t75" style="width:128.85pt;height:18.95pt" o:ole="">
            <v:imagedata r:id="rId68" o:title=""/>
          </v:shape>
          <o:OLEObject Type="Embed" ProgID="Equation.3" ShapeID="_x0000_i1055" DrawAspect="Content" ObjectID="_1627913056" r:id="rId69"/>
        </w:object>
      </w:r>
      <w:r>
        <w:tab/>
      </w:r>
      <w:r>
        <w:fldChar w:fldCharType="begin"/>
      </w:r>
      <w:r>
        <w:instrText xml:space="preserve"> LISTNUM Equation </w:instrText>
      </w:r>
      <w:r>
        <w:fldChar w:fldCharType="end"/>
      </w:r>
    </w:p>
    <w:p w14:paraId="6FD87E3C" w14:textId="77777777" w:rsidR="00E364C6" w:rsidRDefault="00E364C6" w:rsidP="00E364C6">
      <w:r>
        <w:t>This relationship only holds where the rates are quoted with continuously compounding</w:t>
      </w:r>
    </w:p>
    <w:p w14:paraId="5F6FC738" w14:textId="77777777" w:rsidR="00E364C6" w:rsidRDefault="00E364C6" w:rsidP="00E364C6">
      <w:pPr>
        <w:pStyle w:val="NumberedEquation"/>
        <w:tabs>
          <w:tab w:val="clear" w:pos="9310"/>
          <w:tab w:val="right" w:pos="9027"/>
        </w:tabs>
      </w:pPr>
      <w:r>
        <w:tab/>
      </w:r>
      <w:r w:rsidRPr="006A4804">
        <w:rPr>
          <w:position w:val="-6"/>
        </w:rPr>
        <w:object w:dxaOrig="2299" w:dyaOrig="360" w14:anchorId="5C92A145">
          <v:shape id="_x0000_i1056" type="#_x0000_t75" style="width:155.35pt;height:18.95pt" o:ole="">
            <v:imagedata r:id="rId70" o:title=""/>
          </v:shape>
          <o:OLEObject Type="Embed" ProgID="Equation.3" ShapeID="_x0000_i1056" DrawAspect="Content" ObjectID="_1627913057" r:id="rId71"/>
        </w:object>
      </w:r>
      <w:r>
        <w:tab/>
      </w:r>
      <w:r>
        <w:fldChar w:fldCharType="begin"/>
      </w:r>
      <w:r>
        <w:instrText xml:space="preserve"> LISTNUM Equation </w:instrText>
      </w:r>
      <w:r>
        <w:fldChar w:fldCharType="end"/>
      </w:r>
    </w:p>
    <w:p w14:paraId="5E3AA042" w14:textId="77777777" w:rsidR="00E364C6" w:rsidRDefault="00E364C6" w:rsidP="00E364C6">
      <w:r>
        <w:t>From the laws of powers</w:t>
      </w:r>
    </w:p>
    <w:p w14:paraId="0A22F9EB" w14:textId="77777777" w:rsidR="00E364C6" w:rsidRDefault="00E364C6" w:rsidP="00E364C6">
      <w:pPr>
        <w:pStyle w:val="NumberedEquation"/>
        <w:tabs>
          <w:tab w:val="clear" w:pos="9310"/>
          <w:tab w:val="right" w:pos="9027"/>
        </w:tabs>
      </w:pPr>
      <w:r>
        <w:tab/>
      </w:r>
      <w:r w:rsidRPr="006A4804">
        <w:rPr>
          <w:position w:val="-6"/>
        </w:rPr>
        <w:object w:dxaOrig="1980" w:dyaOrig="360" w14:anchorId="0041B1CE">
          <v:shape id="_x0000_i1057" type="#_x0000_t75" style="width:132.65pt;height:18.95pt" o:ole="">
            <v:imagedata r:id="rId72" o:title=""/>
          </v:shape>
          <o:OLEObject Type="Embed" ProgID="Equation.3" ShapeID="_x0000_i1057" DrawAspect="Content" ObjectID="_1627913058" r:id="rId73"/>
        </w:object>
      </w:r>
      <w:r>
        <w:tab/>
      </w:r>
      <w:r>
        <w:fldChar w:fldCharType="begin"/>
      </w:r>
      <w:r>
        <w:instrText xml:space="preserve"> LISTNUM Equation </w:instrText>
      </w:r>
      <w:r>
        <w:fldChar w:fldCharType="end"/>
      </w:r>
    </w:p>
    <w:p w14:paraId="7ADA5C19" w14:textId="77777777" w:rsidR="00E364C6" w:rsidRDefault="00E364C6" w:rsidP="00E364C6">
      <w:r>
        <w:t>Taking the Napier log of both sides</w:t>
      </w:r>
    </w:p>
    <w:p w14:paraId="260C1FF9" w14:textId="77777777" w:rsidR="00E364C6" w:rsidRDefault="00E364C6" w:rsidP="00E364C6">
      <w:pPr>
        <w:pStyle w:val="NumberedEquation"/>
        <w:tabs>
          <w:tab w:val="clear" w:pos="9310"/>
          <w:tab w:val="right" w:pos="9027"/>
        </w:tabs>
      </w:pPr>
      <w:r>
        <w:tab/>
      </w:r>
      <w:r w:rsidRPr="006A4804">
        <w:rPr>
          <w:position w:val="-14"/>
        </w:rPr>
        <w:object w:dxaOrig="2659" w:dyaOrig="380" w14:anchorId="734EE83A">
          <v:shape id="_x0000_i1058" type="#_x0000_t75" style="width:128.85pt;height:18.95pt" o:ole="">
            <v:imagedata r:id="rId68" o:title=""/>
          </v:shape>
          <o:OLEObject Type="Embed" ProgID="Equation.3" ShapeID="_x0000_i1058" DrawAspect="Content" ObjectID="_1627913059" r:id="rId74"/>
        </w:object>
      </w:r>
      <w:r>
        <w:tab/>
      </w:r>
      <w:r>
        <w:fldChar w:fldCharType="begin"/>
      </w:r>
      <w:r>
        <w:instrText xml:space="preserve"> LISTNUM Equation </w:instrText>
      </w:r>
      <w:r>
        <w:fldChar w:fldCharType="end"/>
      </w:r>
    </w:p>
    <w:p w14:paraId="3A3354B8" w14:textId="77777777" w:rsidR="00E364C6" w:rsidRDefault="00E364C6" w:rsidP="00E364C6"/>
    <w:p w14:paraId="5E45F8B3" w14:textId="77777777" w:rsidR="00E364C6" w:rsidRDefault="00E364C6" w:rsidP="00E364C6">
      <w:pPr>
        <w:pStyle w:val="Heading1"/>
        <w:numPr>
          <w:ilvl w:val="0"/>
          <w:numId w:val="0"/>
        </w:numPr>
      </w:pPr>
    </w:p>
    <w:p w14:paraId="3D62CD69" w14:textId="77777777" w:rsidR="00E364C6" w:rsidRDefault="00E364C6" w:rsidP="00E364C6">
      <w:pPr>
        <w:spacing w:after="0" w:line="240" w:lineRule="auto"/>
        <w:rPr>
          <w:rFonts w:asciiTheme="majorHAnsi" w:eastAsiaTheme="majorEastAsia" w:hAnsiTheme="majorHAnsi" w:cstheme="majorBidi"/>
          <w:b/>
          <w:bCs/>
          <w:color w:val="365F91" w:themeColor="accent1" w:themeShade="BF"/>
          <w:sz w:val="52"/>
          <w:szCs w:val="28"/>
        </w:rPr>
      </w:pPr>
      <w:r>
        <w:br w:type="page"/>
      </w:r>
    </w:p>
    <w:p w14:paraId="24818B6D" w14:textId="77777777" w:rsidR="00E364C6" w:rsidRDefault="00E364C6" w:rsidP="005500D4"/>
    <w:p w14:paraId="617B4CA2" w14:textId="220E6DBD" w:rsidR="00DF3542" w:rsidRDefault="00DF3542" w:rsidP="00DF3542">
      <w:pPr>
        <w:pStyle w:val="Heading1"/>
      </w:pPr>
      <w:r>
        <w:t>The Yield Curve</w:t>
      </w:r>
    </w:p>
    <w:p w14:paraId="7217818F" w14:textId="39F32E53" w:rsidR="00361B88" w:rsidRDefault="003E7857" w:rsidP="00924DB7">
      <w:r>
        <w:t xml:space="preserve">In finance, it is common for instruments of different maturities to provide different rates. In order to compare the returns for different maturities they are gathered into a collection knows as a yield curve. </w:t>
      </w:r>
      <w:r w:rsidR="00172FA8">
        <w:t>If we plot the yield against maturity a simple yield curve might look like the following.</w:t>
      </w:r>
    </w:p>
    <w:p w14:paraId="4144FA26" w14:textId="58AEB2A2" w:rsidR="00361B88" w:rsidRDefault="00361B88" w:rsidP="00361B88">
      <w:pPr>
        <w:pStyle w:val="Heading2"/>
      </w:pPr>
      <w:r>
        <w:t>Properties of Yield Curves</w:t>
      </w:r>
    </w:p>
    <w:p w14:paraId="0AD24C34" w14:textId="77777777" w:rsidR="00361B88" w:rsidRPr="00875FAC" w:rsidRDefault="00361B88" w:rsidP="00361B88">
      <w:pPr>
        <w:pStyle w:val="Heading3"/>
      </w:pPr>
      <w:r>
        <w:t>Slope of Curve</w:t>
      </w:r>
    </w:p>
    <w:p w14:paraId="40C2271B" w14:textId="77777777" w:rsidR="00361B88" w:rsidRDefault="00361B88" w:rsidP="00361B88">
      <w:pPr>
        <w:numPr>
          <w:ilvl w:val="0"/>
          <w:numId w:val="1"/>
        </w:numPr>
      </w:pPr>
      <w:r>
        <w:t>Lon</w:t>
      </w:r>
      <w:r w:rsidRPr="00875FAC">
        <w:t>g dated rates, in some respects, reflect expectations for future short rates.</w:t>
      </w:r>
      <w:r>
        <w:t xml:space="preserve"> Imagine I want to invest for ten years. I could invest for ten years or invest for five years and then another five years. If current five year rate is 5% and the ten year rate is 7.5% that that implies that the expectation is the five year rate will rise to 10% in five years time</w:t>
      </w:r>
    </w:p>
    <w:p w14:paraId="736303D5" w14:textId="77777777" w:rsidR="00361B88" w:rsidRDefault="00361B88" w:rsidP="00361B88">
      <w:pPr>
        <w:numPr>
          <w:ilvl w:val="0"/>
          <w:numId w:val="1"/>
        </w:numPr>
      </w:pPr>
      <w:r w:rsidRPr="00875FAC">
        <w:t>In general</w:t>
      </w:r>
      <w:r>
        <w:t>,</w:t>
      </w:r>
      <w:r w:rsidRPr="00875FAC">
        <w:t xml:space="preserve"> a yield curve should slope upwards with longer dated maturities having higher yields than shorter dated maturities. </w:t>
      </w:r>
    </w:p>
    <w:p w14:paraId="3896F818" w14:textId="77777777" w:rsidR="00361B88" w:rsidRDefault="00361B88" w:rsidP="00361B88">
      <w:pPr>
        <w:numPr>
          <w:ilvl w:val="0"/>
          <w:numId w:val="1"/>
        </w:numPr>
      </w:pPr>
      <w:r>
        <w:t xml:space="preserve">If  </w:t>
      </w:r>
      <w:r w:rsidRPr="00875FAC">
        <w:t>short dated maturities have higher rates than long dated maturities</w:t>
      </w:r>
      <w:r>
        <w:t xml:space="preserve"> the curve is said to be inverted</w:t>
      </w:r>
    </w:p>
    <w:p w14:paraId="12B871FC" w14:textId="77777777" w:rsidR="00361B88" w:rsidRPr="00875FAC" w:rsidRDefault="00361B88" w:rsidP="00361B88">
      <w:pPr>
        <w:numPr>
          <w:ilvl w:val="0"/>
          <w:numId w:val="1"/>
        </w:numPr>
      </w:pPr>
      <w:r>
        <w:t xml:space="preserve">An inverted </w:t>
      </w:r>
      <w:r w:rsidRPr="00875FAC">
        <w:t>yield curve means the market expec</w:t>
      </w:r>
      <w:r>
        <w:t>ts short-term rates to decrease. I</w:t>
      </w:r>
      <w:r w:rsidRPr="00875FAC">
        <w:t xml:space="preserve">nvestors are </w:t>
      </w:r>
      <w:r>
        <w:t xml:space="preserve">hence </w:t>
      </w:r>
      <w:r w:rsidRPr="00875FAC">
        <w:t xml:space="preserve">willing </w:t>
      </w:r>
      <w:r>
        <w:t>to accept a lower rate for long-</w:t>
      </w:r>
      <w:r w:rsidRPr="00875FAC">
        <w:t xml:space="preserve">term investments. </w:t>
      </w:r>
    </w:p>
    <w:p w14:paraId="48F98C0A" w14:textId="77777777" w:rsidR="00361B88" w:rsidRDefault="00361B88" w:rsidP="00361B88">
      <w:pPr>
        <w:pStyle w:val="Heading3"/>
      </w:pPr>
      <w:r>
        <w:t>How the BoE Controls Base Rates</w:t>
      </w:r>
    </w:p>
    <w:p w14:paraId="287E3E04" w14:textId="77777777" w:rsidR="00361B88" w:rsidRDefault="00361B88" w:rsidP="00361B88">
      <w:pPr>
        <w:numPr>
          <w:ilvl w:val="0"/>
          <w:numId w:val="2"/>
        </w:numPr>
      </w:pPr>
      <w:r>
        <w:t>The BoE ensures the rates  MPC decides are the rates banks pay each other</w:t>
      </w:r>
    </w:p>
    <w:p w14:paraId="0E1DE5E4" w14:textId="77777777" w:rsidR="00361B88" w:rsidRDefault="00361B88" w:rsidP="00361B88">
      <w:pPr>
        <w:numPr>
          <w:ilvl w:val="0"/>
          <w:numId w:val="2"/>
        </w:numPr>
      </w:pPr>
      <w:r>
        <w:t>59 banks and financial institutions have a reserve account with BoE</w:t>
      </w:r>
    </w:p>
    <w:p w14:paraId="2C09056A" w14:textId="77777777" w:rsidR="00361B88" w:rsidRDefault="00361B88" w:rsidP="00361B88">
      <w:pPr>
        <w:numPr>
          <w:ilvl w:val="0"/>
          <w:numId w:val="2"/>
        </w:numPr>
      </w:pPr>
      <w:r>
        <w:lastRenderedPageBreak/>
        <w:t>The reserve account is used to handle transactions between the member banks</w:t>
      </w:r>
    </w:p>
    <w:p w14:paraId="71218613" w14:textId="77777777" w:rsidR="00361B88" w:rsidRDefault="00361B88" w:rsidP="00361B88">
      <w:pPr>
        <w:numPr>
          <w:ilvl w:val="0"/>
          <w:numId w:val="2"/>
        </w:numPr>
      </w:pPr>
      <w:r>
        <w:t>At the start of the month each member makes an estimate of the amount of money it will hold in the account</w:t>
      </w:r>
    </w:p>
    <w:p w14:paraId="2E218D8D" w14:textId="77777777" w:rsidR="00361B88" w:rsidRDefault="00361B88" w:rsidP="00361B88">
      <w:pPr>
        <w:numPr>
          <w:ilvl w:val="0"/>
          <w:numId w:val="2"/>
        </w:numPr>
      </w:pPr>
      <w:r>
        <w:t xml:space="preserve">This is the biggest difference the bank will see on any given day between the amount it receives and the amount it pays out ( aggregate of millions of customer transactions) </w:t>
      </w:r>
    </w:p>
    <w:p w14:paraId="58401D6F" w14:textId="77777777" w:rsidR="00361B88" w:rsidRDefault="00361B88" w:rsidP="00361B88">
      <w:pPr>
        <w:numPr>
          <w:ilvl w:val="0"/>
          <w:numId w:val="2"/>
        </w:numPr>
      </w:pPr>
      <w:r>
        <w:t>The penalties for unauthorised overdraft are sever so banks typically borrow from other banks late in the day and pay interest at the overnight rate</w:t>
      </w:r>
    </w:p>
    <w:p w14:paraId="2EB6028B" w14:textId="77777777" w:rsidR="00361B88" w:rsidRDefault="00361B88" w:rsidP="00361B88">
      <w:pPr>
        <w:numPr>
          <w:ilvl w:val="0"/>
          <w:numId w:val="2"/>
        </w:numPr>
      </w:pPr>
      <w:r>
        <w:t>If that doesn’t work the bank can borrow from the emergency fund which charges one percent over the base rate</w:t>
      </w:r>
    </w:p>
    <w:p w14:paraId="178C5275" w14:textId="77777777" w:rsidR="00361B88" w:rsidRDefault="00361B88" w:rsidP="00361B88">
      <w:pPr>
        <w:numPr>
          <w:ilvl w:val="0"/>
          <w:numId w:val="2"/>
        </w:numPr>
      </w:pPr>
      <w:r>
        <w:t>If the overnight rates are above the base rate banks will chose to lend in those markets rather than holding funds in the reserve account flooding the market with liquidity</w:t>
      </w:r>
    </w:p>
    <w:p w14:paraId="7D4422AC" w14:textId="77777777" w:rsidR="00361B88" w:rsidRDefault="00361B88" w:rsidP="00361B88">
      <w:pPr>
        <w:numPr>
          <w:ilvl w:val="0"/>
          <w:numId w:val="2"/>
        </w:numPr>
      </w:pPr>
      <w:r>
        <w:t>If the overnight rates are under the base rate banks will hold excess fund in the reserve account until rates increase</w:t>
      </w:r>
    </w:p>
    <w:p w14:paraId="2FD04D03" w14:textId="49BCFBDF" w:rsidR="00D978FD" w:rsidRDefault="00172FA8" w:rsidP="00924DB7">
      <w:ins w:id="23" w:author="kenneth wilson" w:date="2016-04-12T06:53:00Z">
        <w:r>
          <w:t xml:space="preserve"> </w:t>
        </w:r>
        <w:r w:rsidR="00D978FD">
          <w:br w:type="page"/>
        </w:r>
        <w:r w:rsidR="00840E03">
          <w:pict w14:anchorId="50E945C4">
            <v:group id="_x0000_s1469" editas="canvas" style="width:371.6pt;height:204.45pt;mso-position-horizontal-relative:char;mso-position-vertical-relative:line" coordorigin="3797,3219" coordsize="6193,3407">
              <o:lock v:ext="edit" aspectratio="t"/>
              <v:shape id="_x0000_s1470" type="#_x0000_t75" style="position:absolute;left:3797;top:3219;width:6193;height:3407" o:preferrelative="f">
                <v:fill o:detectmouseclick="t"/>
                <v:path o:extrusionok="t" o:connecttype="none"/>
                <o:lock v:ext="edit" text="t"/>
              </v:shape>
              <v:line id="_x0000_s1471" style="position:absolute;flip:x y" from="4034,3456" to="4068,6185">
                <v:stroke endarrow="block"/>
              </v:line>
              <v:line id="_x0000_s1472" style="position:absolute" from="4034,6186" to="9468,6187">
                <v:stroke endarrow="block"/>
              </v:line>
              <v:line id="_x0000_s1473" style="position:absolute" from="6174,6186" to="6175,6344"/>
              <v:line id="_x0000_s1474" style="position:absolute" from="8574,6185" to="8575,6344"/>
              <v:shapetype id="_x0000_t202" coordsize="21600,21600" o:spt="202" path="m,l,21600r21600,l21600,xe">
                <v:stroke joinstyle="miter"/>
                <v:path gradientshapeok="t" o:connecttype="rect"/>
              </v:shapetype>
              <v:shape id="_x0000_s1475" type="#_x0000_t202" style="position:absolute;left:8925;top:5767;width:1065;height:328" stroked="f">
                <v:textbox style="mso-next-textbox:#_x0000_s1475">
                  <w:txbxContent>
                    <w:p w14:paraId="076566AF" w14:textId="77777777" w:rsidR="00650D6F" w:rsidRPr="00F74BEC" w:rsidRDefault="00650D6F" w:rsidP="00924DB7">
                      <w:pPr>
                        <w:rPr>
                          <w:ins w:id="24" w:author="kenneth wilson" w:date="2016-04-12T06:53:00Z"/>
                        </w:rPr>
                      </w:pPr>
                      <w:ins w:id="25" w:author="kenneth wilson" w:date="2016-04-12T06:53:00Z">
                        <w:r>
                          <w:t>Term</w:t>
                        </w:r>
                      </w:ins>
                    </w:p>
                  </w:txbxContent>
                </v:textbox>
              </v:shape>
              <v:shape id="_x0000_s1476" type="#_x0000_t202" style="position:absolute;left:4068;top:3355;width:1597;height:735" stroked="f">
                <v:textbox style="mso-next-textbox:#_x0000_s1476">
                  <w:txbxContent>
                    <w:p w14:paraId="5820FA26" w14:textId="77777777" w:rsidR="00650D6F" w:rsidRPr="003A136D" w:rsidRDefault="00650D6F" w:rsidP="00924DB7">
                      <w:pPr>
                        <w:rPr>
                          <w:ins w:id="26" w:author="kenneth wilson" w:date="2016-04-12T06:53:00Z"/>
                          <w:sz w:val="16"/>
                          <w:szCs w:val="16"/>
                        </w:rPr>
                      </w:pPr>
                      <w:ins w:id="27" w:author="kenneth wilson" w:date="2016-04-12T06:53:00Z">
                        <w:r w:rsidRPr="003A136D">
                          <w:rPr>
                            <w:sz w:val="16"/>
                            <w:szCs w:val="16"/>
                          </w:rPr>
                          <w:t>Annualized Continuously Compounded zero rates</w:t>
                        </w:r>
                      </w:ins>
                    </w:p>
                  </w:txbxContent>
                </v:textbox>
              </v:shap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477" type="#_x0000_t187" style="position:absolute;left:6014;top:4575;width:250;height:237"/>
              <v:shape id="_x0000_s1478" type="#_x0000_t187" style="position:absolute;left:8518;top:3732;width:250;height:238"/>
              <v:shape id="_x0000_s1479" type="#_x0000_t75" style="position:absolute;left:3954;top:6344;width:250;height:233">
                <v:imagedata r:id="rId75" o:title=""/>
              </v:shape>
              <v:shape id="_x0000_s1480" type="#_x0000_t75" style="position:absolute;left:6074;top:6394;width:250;height:232">
                <v:imagedata r:id="rId76" o:title=""/>
              </v:shape>
              <v:shape id="_x0000_s1481" type="#_x0000_t75" style="position:absolute;left:8518;top:6394;width:250;height:232">
                <v:imagedata r:id="rId77" o:title=""/>
              </v:shape>
              <v:line id="_x0000_s1482" style="position:absolute" from="7294,6226" to="7295,6385"/>
              <v:shape id="_x0000_s1483" type="#_x0000_t75" style="position:absolute;left:7125;top:6394;width:400;height:232">
                <v:imagedata r:id="rId78" o:title=""/>
              </v:shape>
              <v:shape id="_x0000_s1484" type="#_x0000_t75" style="position:absolute;left:5909;top:4343;width:415;height:232">
                <v:imagedata r:id="rId79" o:title=""/>
              </v:shape>
              <v:shape id="_x0000_s1485" type="#_x0000_t75" style="position:absolute;left:8431;top:3456;width:416;height:231">
                <v:imagedata r:id="rId80" o:title=""/>
              </v:shape>
              <w10:wrap type="none"/>
              <w10:anchorlock/>
            </v:group>
            <o:OLEObject Type="Embed" ProgID="Equation.3" ShapeID="_x0000_s1479" DrawAspect="Content" ObjectID="_1627913119" r:id="rId81"/>
            <o:OLEObject Type="Embed" ProgID="Equation.3" ShapeID="_x0000_s1480" DrawAspect="Content" ObjectID="_1627913120" r:id="rId82"/>
            <o:OLEObject Type="Embed" ProgID="Equation.3" ShapeID="_x0000_s1481" DrawAspect="Content" ObjectID="_1627913121" r:id="rId83"/>
            <o:OLEObject Type="Embed" ProgID="Equation.3" ShapeID="_x0000_s1483" DrawAspect="Content" ObjectID="_1627913122" r:id="rId84"/>
            <o:OLEObject Type="Embed" ProgID="Equation.3" ShapeID="_x0000_s1484" DrawAspect="Content" ObjectID="_1627913123" r:id="rId85"/>
            <o:OLEObject Type="Embed" ProgID="Equation.3" ShapeID="_x0000_s1485" DrawAspect="Content" ObjectID="_1627913124" r:id="rId86"/>
          </w:pict>
        </w:r>
      </w:ins>
      <w:del w:id="28" w:author="kenneth wilson" w:date="2016-04-12T06:53:00Z">
        <w:r>
          <w:delText xml:space="preserve"> </w:delText>
        </w:r>
        <w:r w:rsidR="00D978FD">
          <w:br w:type="page"/>
        </w:r>
        <w:r w:rsidR="00840E03">
          <w:pict w14:anchorId="50E945C4">
            <v:group id="_x0000_s1357" editas="canvas" style="width:371.6pt;height:204.45pt;mso-position-horizontal-relative:char;mso-position-vertical-relative:line" coordorigin="3797,3219" coordsize="6193,3407">
              <o:lock v:ext="edit" aspectratio="t"/>
              <v:shape id="_x0000_s1358" type="#_x0000_t75" style="position:absolute;left:3797;top:3219;width:6193;height:3407" o:preferrelative="f">
                <v:fill o:detectmouseclick="t"/>
                <v:path o:extrusionok="t" o:connecttype="none"/>
                <o:lock v:ext="edit" text="t"/>
              </v:shape>
              <v:line id="_x0000_s1359" style="position:absolute;flip:x y" from="4034,3456" to="4068,6185">
                <v:stroke endarrow="block"/>
              </v:line>
              <v:line id="_x0000_s1360" style="position:absolute" from="4034,6186" to="9468,6187">
                <v:stroke endarrow="block"/>
              </v:line>
              <v:line id="_x0000_s1361" style="position:absolute" from="6174,6186" to="6175,6344"/>
              <v:line id="_x0000_s1362" style="position:absolute" from="8574,6185" to="8575,6344"/>
              <v:shape id="_x0000_s1363" type="#_x0000_t202" style="position:absolute;left:8925;top:5767;width:1065;height:328" stroked="f">
                <v:textbox style="mso-next-textbox:#_x0000_s1363">
                  <w:txbxContent>
                    <w:p w14:paraId="20264A6B" w14:textId="77777777" w:rsidR="00650D6F" w:rsidRPr="00F74BEC" w:rsidRDefault="00650D6F" w:rsidP="00924DB7">
                      <w:pPr>
                        <w:rPr>
                          <w:del w:id="29" w:author="kenneth wilson" w:date="2016-04-12T06:53:00Z"/>
                        </w:rPr>
                      </w:pPr>
                      <w:del w:id="30" w:author="kenneth wilson" w:date="2016-04-12T06:53:00Z">
                        <w:r>
                          <w:delText>Term</w:delText>
                        </w:r>
                      </w:del>
                    </w:p>
                  </w:txbxContent>
                </v:textbox>
              </v:shape>
              <v:shape id="_x0000_s1364" type="#_x0000_t202" style="position:absolute;left:4068;top:3355;width:1597;height:735" stroked="f">
                <v:textbox style="mso-next-textbox:#_x0000_s1364">
                  <w:txbxContent>
                    <w:p w14:paraId="7523DFF6" w14:textId="77777777" w:rsidR="00650D6F" w:rsidRPr="003A136D" w:rsidRDefault="00650D6F" w:rsidP="00924DB7">
                      <w:pPr>
                        <w:rPr>
                          <w:del w:id="31" w:author="kenneth wilson" w:date="2016-04-12T06:53:00Z"/>
                          <w:sz w:val="16"/>
                          <w:szCs w:val="16"/>
                        </w:rPr>
                      </w:pPr>
                      <w:del w:id="32" w:author="kenneth wilson" w:date="2016-04-12T06:53:00Z">
                        <w:r w:rsidRPr="003A136D">
                          <w:rPr>
                            <w:sz w:val="16"/>
                            <w:szCs w:val="16"/>
                          </w:rPr>
                          <w:delText>Annualized Continuously Compounded zero rates</w:delText>
                        </w:r>
                      </w:del>
                    </w:p>
                  </w:txbxContent>
                </v:textbox>
              </v:shape>
              <v:shape id="_x0000_s1365" type="#_x0000_t187" style="position:absolute;left:6014;top:4575;width:250;height:237"/>
              <v:shape id="_x0000_s1366" type="#_x0000_t187" style="position:absolute;left:8518;top:3732;width:250;height:238"/>
              <v:shape id="_x0000_s1367" type="#_x0000_t75" style="position:absolute;left:3954;top:6344;width:250;height:233">
                <v:imagedata r:id="rId75" o:title=""/>
              </v:shape>
              <v:shape id="_x0000_s1368" type="#_x0000_t75" style="position:absolute;left:6074;top:6394;width:250;height:232">
                <v:imagedata r:id="rId76" o:title=""/>
              </v:shape>
              <v:shape id="_x0000_s1369" type="#_x0000_t75" style="position:absolute;left:8518;top:6394;width:250;height:232">
                <v:imagedata r:id="rId77" o:title=""/>
              </v:shape>
              <v:line id="_x0000_s1370" style="position:absolute" from="7294,6226" to="7295,6385"/>
              <v:shape id="_x0000_s1371" type="#_x0000_t75" style="position:absolute;left:7125;top:6394;width:400;height:232">
                <v:imagedata r:id="rId78" o:title=""/>
              </v:shape>
              <v:shape id="_x0000_s1372" type="#_x0000_t75" style="position:absolute;left:5909;top:4343;width:415;height:232">
                <v:imagedata r:id="rId79" o:title=""/>
              </v:shape>
              <v:shape id="_x0000_s1373" type="#_x0000_t75" style="position:absolute;left:8431;top:3456;width:416;height:231">
                <v:imagedata r:id="rId80" o:title=""/>
              </v:shape>
              <w10:anchorlock/>
            </v:group>
            <o:OLEObject Type="Embed" ProgID="Equation.3" ShapeID="_x0000_s1367" DrawAspect="Content" ObjectID="_1627913125" r:id="rId87"/>
            <o:OLEObject Type="Embed" ProgID="Equation.3" ShapeID="_x0000_s1368" DrawAspect="Content" ObjectID="_1627913126" r:id="rId88"/>
            <o:OLEObject Type="Embed" ProgID="Equation.3" ShapeID="_x0000_s1369" DrawAspect="Content" ObjectID="_1627913127" r:id="rId89"/>
            <o:OLEObject Type="Embed" ProgID="Equation.3" ShapeID="_x0000_s1371" DrawAspect="Content" ObjectID="_1627913128" r:id="rId90"/>
            <o:OLEObject Type="Embed" ProgID="Equation.3" ShapeID="_x0000_s1372" DrawAspect="Content" ObjectID="_1627913129" r:id="rId91"/>
            <o:OLEObject Type="Embed" ProgID="Equation.3" ShapeID="_x0000_s1373" DrawAspect="Content" ObjectID="_1627913130" r:id="rId92"/>
          </w:pict>
        </w:r>
      </w:del>
    </w:p>
    <w:p w14:paraId="15732372" w14:textId="1A2D5327" w:rsidR="00924DB7" w:rsidRDefault="00924DB7" w:rsidP="00924DB7"/>
    <w:p w14:paraId="57DBBBDC" w14:textId="48A0CCE1" w:rsidR="00924DB7" w:rsidRDefault="00924DB7" w:rsidP="00924DB7">
      <w:r>
        <w:t>In the same way as u</w:t>
      </w:r>
    </w:p>
    <w:p w14:paraId="698FD1EA" w14:textId="77777777" w:rsidR="00924DB7" w:rsidRDefault="00924DB7" w:rsidP="00924DB7"/>
    <w:p w14:paraId="56E7663C" w14:textId="77AEC247" w:rsidR="00DE2125" w:rsidRDefault="00DE2125" w:rsidP="00DE2125">
      <w:pPr>
        <w:pStyle w:val="Heading1"/>
      </w:pPr>
      <w:r>
        <w:t>Yield Curves</w:t>
      </w:r>
      <w:r w:rsidR="001615DB">
        <w:t xml:space="preserve"> Interpolation</w:t>
      </w:r>
    </w:p>
    <w:p w14:paraId="0649EAA9" w14:textId="77777777" w:rsidR="00DE2125" w:rsidRPr="008C2935" w:rsidRDefault="00DE2125" w:rsidP="00DE2125">
      <w:pPr>
        <w:pStyle w:val="Heading2"/>
      </w:pPr>
      <w:r w:rsidRPr="008C2935">
        <w:t>Straight Line</w:t>
      </w:r>
    </w:p>
    <w:p w14:paraId="5CBC0738" w14:textId="77777777" w:rsidR="00DE2125" w:rsidRDefault="00DE2125" w:rsidP="00DE2125">
      <w:pPr>
        <w:pStyle w:val="Heading3"/>
      </w:pPr>
      <w:r>
        <w:t>General Equation</w:t>
      </w:r>
    </w:p>
    <w:p w14:paraId="346DE788" w14:textId="77777777" w:rsidR="00DE2125" w:rsidRPr="001E57D3" w:rsidRDefault="00DE2125" w:rsidP="00DE2125"/>
    <w:p w14:paraId="77580D5E" w14:textId="77777777" w:rsidR="00DE2125" w:rsidRDefault="00840E03" w:rsidP="00DE2125">
      <w:ins w:id="33" w:author="kenneth wilson" w:date="2016-04-12T06:53:00Z">
        <w:r>
          <w:pict w14:anchorId="2F33D8E9">
            <v:group id="_x0000_s1486" editas="canvas" style="width:6in;height:2in;mso-position-horizontal-relative:char;mso-position-vertical-relative:line" coordorigin="2462,3020" coordsize="7200,2469">
              <o:lock v:ext="edit" aspectratio="t"/>
              <v:shape id="_x0000_s1487" type="#_x0000_t75" style="position:absolute;left:2462;top:3020;width:7200;height:2469" o:preferrelative="f" stroked="t">
                <v:fill o:detectmouseclick="t"/>
                <v:stroke dashstyle="longDash"/>
                <v:path o:extrusionok="t" o:connecttype="none"/>
                <o:lock v:ext="edit" text="t"/>
              </v:shape>
              <v:shape id="_x0000_s1488" type="#_x0000_t75" style="position:absolute;left:3062;top:3483;width:1582;height:501">
                <v:imagedata r:id="rId93" o:title=""/>
              </v:shape>
              <v:line id="_x0000_s1489" style="position:absolute;flip:y" from="3812,3946" to="3813,4563">
                <v:stroke endarrow="block" endarrowwidth="wide" endarrowlength="long"/>
              </v:line>
              <v:rect id="_x0000_s1490" style="position:absolute;left:2912;top:4717;width:2700;height:617" filled="f" stroked="f">
                <v:textbox style="mso-next-textbox:#_x0000_s1490">
                  <w:txbxContent>
                    <w:p w14:paraId="042974F3" w14:textId="77777777" w:rsidR="00650D6F" w:rsidRPr="00C9318A" w:rsidRDefault="00650D6F" w:rsidP="00DE2125">
                      <w:pPr>
                        <w:rPr>
                          <w:ins w:id="34" w:author="kenneth wilson" w:date="2016-04-12T06:53:00Z"/>
                        </w:rPr>
                      </w:pPr>
                      <w:ins w:id="35" w:author="kenneth wilson" w:date="2016-04-12T06:53:00Z">
                        <w:r>
                          <w:t xml:space="preserve">The gradient, slope or rate of change </w:t>
                        </w:r>
                      </w:ins>
                    </w:p>
                  </w:txbxContent>
                </v:textbox>
              </v:rect>
              <v:line id="_x0000_s1491" style="position:absolute;flip:x y" from="4712,3791" to="6062,3792">
                <v:stroke endarrow="block" endarrowwidth="wide" endarrowlength="long"/>
              </v:line>
              <v:rect id="_x0000_s1492" style="position:absolute;left:6212;top:3637;width:1650;height:463" filled="f" stroked="f">
                <v:textbox style="mso-next-textbox:#_x0000_s1492">
                  <w:txbxContent>
                    <w:p w14:paraId="45784C65" w14:textId="77777777" w:rsidR="00650D6F" w:rsidRPr="00C9318A" w:rsidRDefault="00650D6F" w:rsidP="00DE2125">
                      <w:pPr>
                        <w:rPr>
                          <w:ins w:id="36" w:author="kenneth wilson" w:date="2016-04-12T06:53:00Z"/>
                        </w:rPr>
                      </w:pPr>
                      <w:ins w:id="37" w:author="kenneth wilson" w:date="2016-04-12T06:53:00Z">
                        <w:r>
                          <w:t>The y-intercept</w:t>
                        </w:r>
                      </w:ins>
                    </w:p>
                  </w:txbxContent>
                </v:textbox>
              </v:rect>
              <w10:wrap type="none"/>
              <w10:anchorlock/>
            </v:group>
            <o:OLEObject Type="Embed" ProgID="Equation.3" ShapeID="_x0000_s1488" DrawAspect="Content" ObjectID="_1627913131" r:id="rId94"/>
          </w:pict>
        </w:r>
      </w:ins>
      <w:del w:id="38" w:author="kenneth wilson" w:date="2016-04-12T06:53:00Z">
        <w:r>
          <w:pict w14:anchorId="2F33D8E9">
            <v:group id="_x0000_s1261" editas="canvas" style="width:6in;height:2in;mso-position-horizontal-relative:char;mso-position-vertical-relative:line" coordorigin="2462,3020" coordsize="7200,2469">
              <o:lock v:ext="edit" aspectratio="t"/>
              <v:shape id="_x0000_s1262" type="#_x0000_t75" style="position:absolute;left:2462;top:3020;width:7200;height:2469" o:preferrelative="f" stroked="t">
                <v:fill o:detectmouseclick="t"/>
                <v:stroke dashstyle="longDash"/>
                <v:path o:extrusionok="t" o:connecttype="none"/>
                <o:lock v:ext="edit" text="t"/>
              </v:shape>
              <v:shape id="_x0000_s1263" type="#_x0000_t75" style="position:absolute;left:3062;top:3483;width:1582;height:501">
                <v:imagedata r:id="rId93" o:title=""/>
              </v:shape>
              <v:line id="_x0000_s1264" style="position:absolute;flip:y" from="3812,3946" to="3813,4563">
                <v:stroke endarrow="block" endarrowwidth="wide" endarrowlength="long"/>
              </v:line>
              <v:rect id="_x0000_s1265" style="position:absolute;left:2912;top:4717;width:2700;height:617" filled="f" stroked="f">
                <v:textbox style="mso-next-textbox:#_x0000_s1265">
                  <w:txbxContent>
                    <w:p w14:paraId="331031F2" w14:textId="77777777" w:rsidR="00650D6F" w:rsidRPr="00C9318A" w:rsidRDefault="00650D6F" w:rsidP="00DE2125">
                      <w:pPr>
                        <w:rPr>
                          <w:del w:id="39" w:author="kenneth wilson" w:date="2016-04-12T06:53:00Z"/>
                        </w:rPr>
                      </w:pPr>
                      <w:del w:id="40" w:author="kenneth wilson" w:date="2016-04-12T06:53:00Z">
                        <w:r>
                          <w:delText xml:space="preserve">The gradient, slope or rate of change </w:delText>
                        </w:r>
                      </w:del>
                    </w:p>
                  </w:txbxContent>
                </v:textbox>
              </v:rect>
              <v:line id="_x0000_s1266" style="position:absolute;flip:x y" from="4712,3791" to="6062,3792">
                <v:stroke endarrow="block" endarrowwidth="wide" endarrowlength="long"/>
              </v:line>
              <v:rect id="_x0000_s1267" style="position:absolute;left:6212;top:3637;width:1650;height:463" filled="f" stroked="f">
                <v:textbox style="mso-next-textbox:#_x0000_s1267">
                  <w:txbxContent>
                    <w:p w14:paraId="5F0518DF" w14:textId="77777777" w:rsidR="00650D6F" w:rsidRPr="00C9318A" w:rsidRDefault="00650D6F" w:rsidP="00DE2125">
                      <w:pPr>
                        <w:rPr>
                          <w:del w:id="41" w:author="kenneth wilson" w:date="2016-04-12T06:53:00Z"/>
                        </w:rPr>
                      </w:pPr>
                      <w:del w:id="42" w:author="kenneth wilson" w:date="2016-04-12T06:53:00Z">
                        <w:r>
                          <w:delText>The y-intercept</w:delText>
                        </w:r>
                      </w:del>
                    </w:p>
                  </w:txbxContent>
                </v:textbox>
              </v:rect>
              <w10:anchorlock/>
            </v:group>
            <o:OLEObject Type="Embed" ProgID="Equation.3" ShapeID="_x0000_s1263" DrawAspect="Content" ObjectID="_1627913132" r:id="rId95"/>
          </w:pict>
        </w:r>
      </w:del>
    </w:p>
    <w:p w14:paraId="0805BB80" w14:textId="77777777" w:rsidR="00DE2125" w:rsidRDefault="00DE2125" w:rsidP="00DE2125"/>
    <w:p w14:paraId="5EF6C3C9" w14:textId="77777777" w:rsidR="00DE2125" w:rsidRDefault="00DE2125" w:rsidP="00DE2125">
      <w:pPr>
        <w:pStyle w:val="Heading3"/>
      </w:pPr>
      <w:r>
        <w:t>Equation of the Straight Line through two points</w:t>
      </w:r>
    </w:p>
    <w:p w14:paraId="3BC1EF41" w14:textId="77777777" w:rsidR="00DE2125" w:rsidRDefault="00DE2125" w:rsidP="00DE2125">
      <w:r>
        <w:t xml:space="preserve">From the general form of the equation we can derive an equation of the straight line through two given points by noting that the gradient m is also the derivative of rate of change. </w:t>
      </w:r>
    </w:p>
    <w:p w14:paraId="1A046669" w14:textId="77777777" w:rsidR="00DE2125" w:rsidRDefault="00DE2125" w:rsidP="00DE2125"/>
    <w:p w14:paraId="35D97CCC" w14:textId="77777777" w:rsidR="00DE2125" w:rsidRDefault="00DE2125" w:rsidP="00DE2125">
      <w:pPr>
        <w:pStyle w:val="NumberedEquation"/>
        <w:tabs>
          <w:tab w:val="clear" w:pos="9310"/>
          <w:tab w:val="right" w:pos="9027"/>
        </w:tabs>
      </w:pPr>
      <w:r>
        <w:tab/>
      </w:r>
      <w:r w:rsidRPr="00F556B6">
        <w:rPr>
          <w:position w:val="-32"/>
        </w:rPr>
        <w:object w:dxaOrig="1400" w:dyaOrig="760" w14:anchorId="731532E4">
          <v:shape id="_x0000_i1077" type="#_x0000_t75" style="width:1in;height:34.1pt" o:ole="">
            <v:imagedata r:id="rId96" o:title=""/>
          </v:shape>
          <o:OLEObject Type="Embed" ProgID="Equation.3" ShapeID="_x0000_i1077" DrawAspect="Content" ObjectID="_1627913060" r:id="rId97"/>
        </w:object>
      </w:r>
      <w:r>
        <w:tab/>
      </w:r>
      <w:r>
        <w:fldChar w:fldCharType="begin"/>
      </w:r>
      <w:r>
        <w:instrText xml:space="preserve"> LISTNUM Equation </w:instrText>
      </w:r>
      <w:r>
        <w:fldChar w:fldCharType="end"/>
      </w:r>
    </w:p>
    <w:p w14:paraId="73956FDA" w14:textId="77777777" w:rsidR="00DE2125" w:rsidRDefault="00DE2125" w:rsidP="00DE2125"/>
    <w:p w14:paraId="46F104EB" w14:textId="77777777" w:rsidR="00DE2125" w:rsidRDefault="00DE2125" w:rsidP="00DE2125">
      <w:r>
        <w:t>Second note that the offset is the difference between the y value of one of the points and the product of the derivative and the corresponding x-value</w:t>
      </w:r>
    </w:p>
    <w:p w14:paraId="275675A0" w14:textId="77777777" w:rsidR="00DE2125" w:rsidRDefault="00DE2125" w:rsidP="00DE2125"/>
    <w:p w14:paraId="3AEB5530" w14:textId="77777777" w:rsidR="00DE2125" w:rsidRDefault="00DE2125" w:rsidP="00DE2125">
      <w:pPr>
        <w:pStyle w:val="NumberedEquation"/>
        <w:tabs>
          <w:tab w:val="clear" w:pos="9310"/>
          <w:tab w:val="right" w:pos="9027"/>
        </w:tabs>
      </w:pPr>
      <w:r>
        <w:tab/>
      </w:r>
      <w:r w:rsidRPr="00C9318A">
        <w:rPr>
          <w:position w:val="-34"/>
        </w:rPr>
        <w:object w:dxaOrig="2160" w:dyaOrig="800" w14:anchorId="0F4E4347">
          <v:shape id="_x0000_i1078" type="#_x0000_t75" style="width:109.9pt;height:41.7pt" o:ole="">
            <v:imagedata r:id="rId98" o:title=""/>
          </v:shape>
          <o:OLEObject Type="Embed" ProgID="Equation.3" ShapeID="_x0000_i1078" DrawAspect="Content" ObjectID="_1627913061" r:id="rId99"/>
        </w:object>
      </w:r>
      <w:r>
        <w:tab/>
      </w:r>
      <w:r>
        <w:fldChar w:fldCharType="begin"/>
      </w:r>
      <w:r>
        <w:instrText xml:space="preserve"> LISTNUM Equation </w:instrText>
      </w:r>
      <w:r>
        <w:fldChar w:fldCharType="end"/>
      </w:r>
    </w:p>
    <w:p w14:paraId="712FF903" w14:textId="77777777" w:rsidR="00DE2125" w:rsidRDefault="00DE2125" w:rsidP="00DE2125"/>
    <w:p w14:paraId="5870DB7A" w14:textId="77777777" w:rsidR="00DE2125" w:rsidRDefault="00DE2125" w:rsidP="00DE2125"/>
    <w:p w14:paraId="7CA0CD07" w14:textId="77777777" w:rsidR="00DE2125" w:rsidRDefault="00DE2125" w:rsidP="00DE2125">
      <w:r>
        <w:t>Substituting these into the original we get</w:t>
      </w:r>
    </w:p>
    <w:p w14:paraId="3FE69375" w14:textId="77777777" w:rsidR="00DE2125" w:rsidRDefault="00DE2125" w:rsidP="00DE2125"/>
    <w:p w14:paraId="0BB3CA8C" w14:textId="77777777" w:rsidR="00DE2125" w:rsidRDefault="00DE2125" w:rsidP="00DE2125">
      <w:pPr>
        <w:pStyle w:val="NumberedEquation"/>
        <w:tabs>
          <w:tab w:val="clear" w:pos="9310"/>
          <w:tab w:val="right" w:pos="9027"/>
        </w:tabs>
      </w:pPr>
      <w:r>
        <w:tab/>
      </w:r>
      <w:r w:rsidRPr="00662DA1">
        <w:rPr>
          <w:position w:val="-10"/>
        </w:rPr>
        <w:object w:dxaOrig="1080" w:dyaOrig="279" w14:anchorId="4877A461">
          <v:shape id="_x0000_i1079" type="#_x0000_t75" style="width:56.85pt;height:15.15pt" o:ole="">
            <v:imagedata r:id="rId100" o:title=""/>
          </v:shape>
          <o:OLEObject Type="Embed" ProgID="Equation.3" ShapeID="_x0000_i1079" DrawAspect="Content" ObjectID="_1627913062" r:id="rId101"/>
        </w:object>
      </w:r>
      <w:r>
        <w:tab/>
      </w:r>
      <w:r>
        <w:fldChar w:fldCharType="begin"/>
      </w:r>
      <w:r>
        <w:instrText xml:space="preserve"> LISTNUM Equation </w:instrText>
      </w:r>
      <w:r>
        <w:fldChar w:fldCharType="end"/>
      </w:r>
    </w:p>
    <w:p w14:paraId="0B6E0493" w14:textId="77777777" w:rsidR="00DE2125" w:rsidRDefault="00DE2125" w:rsidP="00DE2125"/>
    <w:p w14:paraId="16B23939" w14:textId="77777777" w:rsidR="00DE2125" w:rsidRDefault="00DE2125" w:rsidP="00DE2125">
      <w:pPr>
        <w:pStyle w:val="NumberedEquation"/>
        <w:tabs>
          <w:tab w:val="clear" w:pos="9310"/>
          <w:tab w:val="right" w:pos="9027"/>
        </w:tabs>
      </w:pPr>
      <w:r>
        <w:tab/>
      </w:r>
      <w:r w:rsidRPr="00662DA1">
        <w:rPr>
          <w:position w:val="-34"/>
        </w:rPr>
        <w:object w:dxaOrig="3680" w:dyaOrig="800" w14:anchorId="30E9EFCF">
          <v:shape id="_x0000_i1080" type="#_x0000_t75" style="width:185.7pt;height:41.7pt" o:ole="">
            <v:imagedata r:id="rId102" o:title=""/>
          </v:shape>
          <o:OLEObject Type="Embed" ProgID="Equation.3" ShapeID="_x0000_i1080" DrawAspect="Content" ObjectID="_1627913063" r:id="rId103"/>
        </w:object>
      </w:r>
      <w:r>
        <w:tab/>
      </w:r>
      <w:r>
        <w:fldChar w:fldCharType="begin"/>
      </w:r>
      <w:r>
        <w:instrText xml:space="preserve"> LISTNUM Equation </w:instrText>
      </w:r>
      <w:r>
        <w:fldChar w:fldCharType="end"/>
      </w:r>
    </w:p>
    <w:p w14:paraId="4E49ED90" w14:textId="77777777" w:rsidR="00DE2125" w:rsidRDefault="00DE2125" w:rsidP="00DE2125"/>
    <w:p w14:paraId="052B8D73" w14:textId="77777777" w:rsidR="00DE2125" w:rsidRDefault="00DE2125" w:rsidP="00DE2125">
      <w:pPr>
        <w:pStyle w:val="NumberedEquation"/>
        <w:tabs>
          <w:tab w:val="clear" w:pos="9310"/>
          <w:tab w:val="right" w:pos="9027"/>
        </w:tabs>
      </w:pPr>
      <w:r>
        <w:tab/>
      </w:r>
      <w:r w:rsidRPr="00662DA1">
        <w:rPr>
          <w:position w:val="-34"/>
        </w:rPr>
        <w:object w:dxaOrig="2680" w:dyaOrig="800" w14:anchorId="19A1B87C">
          <v:shape id="_x0000_i1081" type="#_x0000_t75" style="width:140.2pt;height:41.7pt" o:ole="">
            <v:imagedata r:id="rId104" o:title=""/>
          </v:shape>
          <o:OLEObject Type="Embed" ProgID="Equation.3" ShapeID="_x0000_i1081" DrawAspect="Content" ObjectID="_1627913064" r:id="rId105"/>
        </w:object>
      </w:r>
      <w:r>
        <w:tab/>
      </w:r>
      <w:r>
        <w:fldChar w:fldCharType="begin"/>
      </w:r>
      <w:r>
        <w:instrText xml:space="preserve"> LISTNUM Equation </w:instrText>
      </w:r>
      <w:r>
        <w:fldChar w:fldCharType="end"/>
      </w:r>
    </w:p>
    <w:p w14:paraId="72DE29F9" w14:textId="77777777" w:rsidR="00DE2125" w:rsidRDefault="00DE2125" w:rsidP="00DE2125"/>
    <w:p w14:paraId="4FFD344F" w14:textId="77777777" w:rsidR="00DE2125" w:rsidRDefault="00840E03" w:rsidP="00DE2125">
      <w:ins w:id="43" w:author="kenneth wilson" w:date="2016-04-12T06:53:00Z">
        <w:r>
          <w:pict w14:anchorId="6C2F302E">
            <v:group id="_x0000_s1493" editas="canvas" style="width:6in;height:243pt;mso-position-horizontal-relative:char;mso-position-vertical-relative:line" coordorigin="2462,3020" coordsize="7200,4166">
              <o:lock v:ext="edit" aspectratio="t"/>
              <v:shape id="_x0000_s1494" type="#_x0000_t75" style="position:absolute;left:2462;top:3020;width:7200;height:4166" o:preferrelative="f" stroked="t">
                <v:fill o:detectmouseclick="t"/>
                <v:stroke dashstyle="longDash"/>
                <v:path o:extrusionok="t" o:connecttype="none"/>
                <o:lock v:ext="edit" text="t"/>
              </v:shape>
              <v:shape id="_x0000_s1495" type="#_x0000_t75" style="position:absolute;left:3122;top:3020;width:4916;height:1437">
                <v:imagedata r:id="rId106" o:title=""/>
              </v:shape>
              <v:line id="_x0000_s1496" style="position:absolute;flip:y" from="3722,4409" to="4472,5798">
                <v:stroke endarrow="block" endarrowwidth="wide" endarrowlength="long"/>
              </v:line>
              <v:rect id="_x0000_s1497" style="position:absolute;left:2972;top:5797;width:2700;height:772" filled="f" stroked="f">
                <v:textbox style="mso-next-textbox:#_x0000_s1497">
                  <w:txbxContent>
                    <w:p w14:paraId="3317886C" w14:textId="77777777" w:rsidR="00650D6F" w:rsidRPr="00C9318A" w:rsidRDefault="00650D6F" w:rsidP="00DE2125">
                      <w:pPr>
                        <w:rPr>
                          <w:ins w:id="44" w:author="kenneth wilson" w:date="2016-04-12T06:53:00Z"/>
                        </w:rPr>
                      </w:pPr>
                      <w:ins w:id="45" w:author="kenneth wilson" w:date="2016-04-12T06:53:00Z">
                        <w:r>
                          <w:t xml:space="preserve">The gradient, slope or rate of change </w:t>
                        </w:r>
                      </w:ins>
                    </w:p>
                  </w:txbxContent>
                </v:textbox>
              </v:rect>
              <v:line id="_x0000_s1498" style="position:absolute;flip:y" from="7022,4563" to="7023,5951">
                <v:stroke endarrow="block" endarrowwidth="wide" endarrowlength="long"/>
              </v:line>
              <v:rect id="_x0000_s1499" style="position:absolute;left:6122;top:5951;width:3150;height:1235" filled="f" stroked="f">
                <v:textbox style="mso-next-textbox:#_x0000_s1499">
                  <w:txbxContent>
                    <w:p w14:paraId="28D966E3" w14:textId="77777777" w:rsidR="00650D6F" w:rsidRPr="00C9318A" w:rsidRDefault="00650D6F" w:rsidP="00DE2125">
                      <w:pPr>
                        <w:rPr>
                          <w:ins w:id="46" w:author="kenneth wilson" w:date="2016-04-12T06:53:00Z"/>
                        </w:rPr>
                      </w:pPr>
                      <w:ins w:id="47" w:author="kenneth wilson" w:date="2016-04-12T06:53:00Z">
                        <w:r>
                          <w:t>The difference between the product of x co-ordinate and the derivative and the actual y co-ordinate gives the y-offset</w:t>
                        </w:r>
                      </w:ins>
                    </w:p>
                  </w:txbxContent>
                </v:textbox>
              </v:rect>
              <w10:wrap type="none"/>
              <w10:anchorlock/>
            </v:group>
            <o:OLEObject Type="Embed" ProgID="Equation.3" ShapeID="_x0000_s1495" DrawAspect="Content" ObjectID="_1627913133" r:id="rId107"/>
          </w:pict>
        </w:r>
      </w:ins>
      <w:del w:id="48" w:author="kenneth wilson" w:date="2016-04-12T06:53:00Z">
        <w:r>
          <w:pict w14:anchorId="6C2F302E">
            <v:group id="_x0000_s1254" editas="canvas" style="width:6in;height:243pt;mso-position-horizontal-relative:char;mso-position-vertical-relative:line" coordorigin="2462,3020" coordsize="7200,4166">
              <o:lock v:ext="edit" aspectratio="t"/>
              <v:shape id="_x0000_s1255" type="#_x0000_t75" style="position:absolute;left:2462;top:3020;width:7200;height:4166" o:preferrelative="f" stroked="t">
                <v:fill o:detectmouseclick="t"/>
                <v:stroke dashstyle="longDash"/>
                <v:path o:extrusionok="t" o:connecttype="none"/>
                <o:lock v:ext="edit" text="t"/>
              </v:shape>
              <v:shape id="_x0000_s1256" type="#_x0000_t75" style="position:absolute;left:3122;top:3020;width:4916;height:1437">
                <v:imagedata r:id="rId106" o:title=""/>
              </v:shape>
              <v:line id="_x0000_s1257" style="position:absolute;flip:y" from="3722,4409" to="4472,5798">
                <v:stroke endarrow="block" endarrowwidth="wide" endarrowlength="long"/>
              </v:line>
              <v:rect id="_x0000_s1258" style="position:absolute;left:2972;top:5797;width:2700;height:772" filled="f" stroked="f">
                <v:textbox style="mso-next-textbox:#_x0000_s1258">
                  <w:txbxContent>
                    <w:p w14:paraId="66CA2720" w14:textId="77777777" w:rsidR="00650D6F" w:rsidRPr="00C9318A" w:rsidRDefault="00650D6F" w:rsidP="00DE2125">
                      <w:pPr>
                        <w:rPr>
                          <w:del w:id="49" w:author="kenneth wilson" w:date="2016-04-12T06:53:00Z"/>
                        </w:rPr>
                      </w:pPr>
                      <w:del w:id="50" w:author="kenneth wilson" w:date="2016-04-12T06:53:00Z">
                        <w:r>
                          <w:delText xml:space="preserve">The gradient, slope or rate of change </w:delText>
                        </w:r>
                      </w:del>
                    </w:p>
                  </w:txbxContent>
                </v:textbox>
              </v:rect>
              <v:line id="_x0000_s1259" style="position:absolute;flip:y" from="7022,4563" to="7023,5951">
                <v:stroke endarrow="block" endarrowwidth="wide" endarrowlength="long"/>
              </v:line>
              <v:rect id="_x0000_s1260" style="position:absolute;left:6122;top:5951;width:3150;height:1235" filled="f" stroked="f">
                <v:textbox style="mso-next-textbox:#_x0000_s1260">
                  <w:txbxContent>
                    <w:p w14:paraId="20BC1B07" w14:textId="77777777" w:rsidR="00650D6F" w:rsidRPr="00C9318A" w:rsidRDefault="00650D6F" w:rsidP="00DE2125">
                      <w:pPr>
                        <w:rPr>
                          <w:del w:id="51" w:author="kenneth wilson" w:date="2016-04-12T06:53:00Z"/>
                        </w:rPr>
                      </w:pPr>
                      <w:del w:id="52" w:author="kenneth wilson" w:date="2016-04-12T06:53:00Z">
                        <w:r>
                          <w:delText>The difference between the product of x co-ordinate and the derivative and the actual y co-ordinate gives the y-offset</w:delText>
                        </w:r>
                      </w:del>
                    </w:p>
                  </w:txbxContent>
                </v:textbox>
              </v:rect>
              <w10:anchorlock/>
            </v:group>
            <o:OLEObject Type="Embed" ProgID="Equation.3" ShapeID="_x0000_s1256" DrawAspect="Content" ObjectID="_1627913134" r:id="rId108"/>
          </w:pict>
        </w:r>
      </w:del>
    </w:p>
    <w:p w14:paraId="3FCCA878" w14:textId="77777777" w:rsidR="00DE2125" w:rsidRPr="004B48E6" w:rsidRDefault="00DE2125" w:rsidP="00DE2125"/>
    <w:p w14:paraId="2967E168" w14:textId="77777777" w:rsidR="00DE2125" w:rsidRDefault="00DE2125" w:rsidP="00DE2125">
      <w:r>
        <w:t>We can also re-write this equation as</w:t>
      </w:r>
    </w:p>
    <w:p w14:paraId="113F1625" w14:textId="77777777" w:rsidR="00DE2125" w:rsidRDefault="00DE2125" w:rsidP="00DE2125"/>
    <w:p w14:paraId="3C41483B" w14:textId="77777777" w:rsidR="00DE2125" w:rsidRDefault="00DE2125" w:rsidP="00DE2125">
      <w:pPr>
        <w:pStyle w:val="NumberedEquation"/>
        <w:tabs>
          <w:tab w:val="clear" w:pos="9310"/>
          <w:tab w:val="right" w:pos="9027"/>
        </w:tabs>
      </w:pPr>
      <w:r>
        <w:tab/>
      </w:r>
      <w:r w:rsidRPr="00662DA1">
        <w:rPr>
          <w:position w:val="-34"/>
        </w:rPr>
        <w:object w:dxaOrig="3480" w:dyaOrig="800" w14:anchorId="69584B52">
          <v:shape id="_x0000_i1086" type="#_x0000_t75" style="width:174.3pt;height:41.7pt" o:ole="">
            <v:imagedata r:id="rId109" o:title=""/>
          </v:shape>
          <o:OLEObject Type="Embed" ProgID="Equation.3" ShapeID="_x0000_i1086" DrawAspect="Content" ObjectID="_1627913065" r:id="rId110"/>
        </w:object>
      </w:r>
      <w:r>
        <w:tab/>
      </w:r>
      <w:r>
        <w:fldChar w:fldCharType="begin"/>
      </w:r>
      <w:r>
        <w:instrText xml:space="preserve"> LISTNUM Equation </w:instrText>
      </w:r>
      <w:r>
        <w:fldChar w:fldCharType="end"/>
      </w:r>
    </w:p>
    <w:p w14:paraId="2F7CE184" w14:textId="77777777" w:rsidR="00DE2125" w:rsidRDefault="00DE2125" w:rsidP="00DE2125"/>
    <w:p w14:paraId="64E455E0" w14:textId="77777777" w:rsidR="00DE2125" w:rsidRDefault="00DE2125" w:rsidP="00DE2125"/>
    <w:p w14:paraId="26BF52CF" w14:textId="77777777" w:rsidR="00DE2125" w:rsidRDefault="00DE2125" w:rsidP="00DE2125">
      <w:r>
        <w:t>And re-arrange to get</w:t>
      </w:r>
    </w:p>
    <w:p w14:paraId="14D8A046" w14:textId="77777777" w:rsidR="00DE2125" w:rsidRDefault="00DE2125" w:rsidP="00DE2125"/>
    <w:p w14:paraId="5589656F" w14:textId="77777777" w:rsidR="00DE2125" w:rsidRDefault="00DE2125" w:rsidP="00DE2125">
      <w:r w:rsidRPr="009E711A">
        <w:rPr>
          <w:position w:val="-30"/>
        </w:rPr>
        <w:object w:dxaOrig="2380" w:dyaOrig="680" w14:anchorId="7B4E774E">
          <v:shape id="_x0000_i1087" type="#_x0000_t75" style="width:113.7pt;height:37.9pt" o:ole="">
            <v:imagedata r:id="rId111" o:title=""/>
          </v:shape>
          <o:OLEObject Type="Embed" ProgID="Equation.3" ShapeID="_x0000_i1087" DrawAspect="Content" ObjectID="_1627913066" r:id="rId112"/>
        </w:object>
      </w:r>
    </w:p>
    <w:p w14:paraId="13054285" w14:textId="77777777" w:rsidR="00DE2125" w:rsidRDefault="00DE2125" w:rsidP="00DE2125"/>
    <w:p w14:paraId="4BD5B112" w14:textId="77777777" w:rsidR="00DE2125" w:rsidRDefault="00DE2125" w:rsidP="00DE2125">
      <w:r>
        <w:t>And once more</w:t>
      </w:r>
    </w:p>
    <w:p w14:paraId="5FF6E7B0" w14:textId="77777777" w:rsidR="00DE2125" w:rsidRDefault="00DE2125" w:rsidP="00DE2125"/>
    <w:p w14:paraId="1E233736" w14:textId="77777777" w:rsidR="00DE2125" w:rsidRDefault="00DE2125" w:rsidP="00DE2125">
      <w:r w:rsidRPr="009E711A">
        <w:rPr>
          <w:position w:val="-30"/>
        </w:rPr>
        <w:object w:dxaOrig="3680" w:dyaOrig="680" w14:anchorId="0C43E878">
          <v:shape id="_x0000_i1088" type="#_x0000_t75" style="width:185.7pt;height:37.9pt" o:ole="">
            <v:imagedata r:id="rId113" o:title=""/>
          </v:shape>
          <o:OLEObject Type="Embed" ProgID="Equation.3" ShapeID="_x0000_i1088" DrawAspect="Content" ObjectID="_1627913067" r:id="rId114"/>
        </w:object>
      </w:r>
    </w:p>
    <w:p w14:paraId="4809D827" w14:textId="77777777" w:rsidR="00DE2125" w:rsidRDefault="00DE2125" w:rsidP="00DE2125">
      <w:r>
        <w:t>And again</w:t>
      </w:r>
    </w:p>
    <w:p w14:paraId="3CB61939" w14:textId="77777777" w:rsidR="00DE2125" w:rsidRDefault="00DE2125" w:rsidP="00DE2125"/>
    <w:p w14:paraId="30F27D5E" w14:textId="77777777" w:rsidR="00DE2125" w:rsidRDefault="00DE2125" w:rsidP="00DE2125">
      <w:r w:rsidRPr="009E711A">
        <w:rPr>
          <w:position w:val="-30"/>
        </w:rPr>
        <w:object w:dxaOrig="3320" w:dyaOrig="680" w14:anchorId="243A0442">
          <v:shape id="_x0000_i1089" type="#_x0000_t75" style="width:162.95pt;height:37.9pt" o:ole="">
            <v:imagedata r:id="rId115" o:title=""/>
          </v:shape>
          <o:OLEObject Type="Embed" ProgID="Equation.3" ShapeID="_x0000_i1089" DrawAspect="Content" ObjectID="_1627913068" r:id="rId116"/>
        </w:object>
      </w:r>
    </w:p>
    <w:p w14:paraId="61C05AEF" w14:textId="77777777" w:rsidR="00DE2125" w:rsidRDefault="00DE2125" w:rsidP="00DE2125">
      <w:r w:rsidRPr="009E711A">
        <w:rPr>
          <w:position w:val="-30"/>
        </w:rPr>
        <w:object w:dxaOrig="2500" w:dyaOrig="680" w14:anchorId="60C22873">
          <v:shape id="_x0000_i1090" type="#_x0000_t75" style="width:125.05pt;height:37.9pt" o:ole="">
            <v:imagedata r:id="rId117" o:title=""/>
          </v:shape>
          <o:OLEObject Type="Embed" ProgID="Equation.3" ShapeID="_x0000_i1090" DrawAspect="Content" ObjectID="_1627913069" r:id="rId118"/>
        </w:object>
      </w:r>
      <w:r>
        <w:br w:type="page"/>
      </w:r>
      <w:r w:rsidRPr="0089561C">
        <w:rPr>
          <w:rStyle w:val="Heading2Char"/>
        </w:rPr>
        <w:lastRenderedPageBreak/>
        <w:t>Linear Interpolation</w:t>
      </w:r>
    </w:p>
    <w:p w14:paraId="2B6D7039" w14:textId="77777777" w:rsidR="00DE2125" w:rsidRDefault="00840E03" w:rsidP="00DE2125">
      <w:ins w:id="53" w:author="kenneth wilson" w:date="2016-04-12T06:53:00Z">
        <w:r>
          <w:rPr>
            <w:noProof/>
          </w:rPr>
          <w:object w:dxaOrig="1440" w:dyaOrig="1440" w14:anchorId="628D27B9">
            <v:shape id="_x0000_s1500" type="#_x0000_t75" style="position:absolute;margin-left:129.6pt;margin-top:9.05pt;width:9pt;height:17pt;z-index:251663360">
              <v:imagedata r:id="rId119" o:title=""/>
            </v:shape>
            <o:OLEObject Type="Embed" ProgID="Equation.3" ShapeID="_x0000_s1500" DrawAspect="Content" ObjectID="_1627913135" r:id="rId120"/>
          </w:object>
        </w:r>
      </w:ins>
      <w:del w:id="54" w:author="kenneth wilson" w:date="2016-04-12T06:53:00Z">
        <w:r>
          <w:rPr>
            <w:noProof/>
          </w:rPr>
          <w:object w:dxaOrig="1440" w:dyaOrig="1440" w14:anchorId="628D27B9">
            <v:shape id="_x0000_s1268" type="#_x0000_t75" style="position:absolute;margin-left:129.6pt;margin-top:9.05pt;width:9pt;height:17pt;z-index:251659264">
              <v:imagedata r:id="rId119" o:title=""/>
            </v:shape>
            <o:OLEObject Type="Embed" ProgID="Equation.3" ShapeID="_x0000_s1268" DrawAspect="Content" ObjectID="_1627913136" r:id="rId121"/>
          </w:object>
        </w:r>
      </w:del>
      <w:r w:rsidR="00DE2125">
        <w:t>Given two bracketing points</w:t>
      </w:r>
      <w:r w:rsidR="00DE2125" w:rsidRPr="00D23BF4">
        <w:rPr>
          <w:position w:val="-10"/>
        </w:rPr>
        <w:object w:dxaOrig="700" w:dyaOrig="340" w14:anchorId="1396A0C4">
          <v:shape id="_x0000_i1093" type="#_x0000_t75" style="width:37.9pt;height:15.15pt" o:ole="">
            <v:imagedata r:id="rId122" o:title=""/>
          </v:shape>
          <o:OLEObject Type="Embed" ProgID="Equation.3" ShapeID="_x0000_i1093" DrawAspect="Content" ObjectID="_1627913070" r:id="rId123"/>
        </w:object>
      </w:r>
      <w:r w:rsidR="00DE2125">
        <w:t>and</w:t>
      </w:r>
      <w:r w:rsidR="00DE2125" w:rsidRPr="00D23BF4">
        <w:rPr>
          <w:position w:val="-10"/>
        </w:rPr>
        <w:object w:dxaOrig="840" w:dyaOrig="340" w14:anchorId="14A242A4">
          <v:shape id="_x0000_i1094" type="#_x0000_t75" style="width:41.7pt;height:15.15pt" o:ole="">
            <v:imagedata r:id="rId124" o:title=""/>
          </v:shape>
          <o:OLEObject Type="Embed" ProgID="Equation.3" ShapeID="_x0000_i1094" DrawAspect="Content" ObjectID="_1627913071" r:id="rId125"/>
        </w:object>
      </w:r>
      <w:r w:rsidR="00DE2125">
        <w:t xml:space="preserve">  we can linearly interpolate between then as follows</w:t>
      </w:r>
    </w:p>
    <w:p w14:paraId="2076F5AE" w14:textId="77777777" w:rsidR="00DE2125" w:rsidRDefault="00DE2125" w:rsidP="00DE2125"/>
    <w:p w14:paraId="0EBBC5D1" w14:textId="77777777" w:rsidR="00DE2125" w:rsidRDefault="00DE2125" w:rsidP="00DE2125"/>
    <w:p w14:paraId="54A09FD7" w14:textId="77777777" w:rsidR="00DE2125" w:rsidRDefault="00DE2125" w:rsidP="00DE2125">
      <w:r w:rsidRPr="009E711A">
        <w:rPr>
          <w:position w:val="-30"/>
        </w:rPr>
        <w:object w:dxaOrig="2580" w:dyaOrig="700" w14:anchorId="2FE35356">
          <v:shape id="_x0000_i1095" type="#_x0000_t75" style="width:128.85pt;height:37.9pt" o:ole="">
            <v:imagedata r:id="rId126" o:title=""/>
          </v:shape>
          <o:OLEObject Type="Embed" ProgID="Equation.3" ShapeID="_x0000_i1095" DrawAspect="Content" ObjectID="_1627913072" r:id="rId127"/>
        </w:object>
      </w:r>
    </w:p>
    <w:p w14:paraId="3120EECC" w14:textId="77777777" w:rsidR="00DE2125" w:rsidRDefault="00DE2125" w:rsidP="00DE2125"/>
    <w:p w14:paraId="5775CCF8" w14:textId="77777777" w:rsidR="00DE2125" w:rsidRDefault="00DE2125" w:rsidP="00DE2125">
      <w:pPr>
        <w:pStyle w:val="Heading2"/>
      </w:pPr>
      <w:r>
        <w:br w:type="page"/>
      </w:r>
      <w:r>
        <w:lastRenderedPageBreak/>
        <w:t>Constant Forward Yield Interpolation</w:t>
      </w:r>
    </w:p>
    <w:p w14:paraId="5D451D29" w14:textId="77777777" w:rsidR="00DE2125" w:rsidRDefault="00DE2125" w:rsidP="00DE2125">
      <w:r>
        <w:t>Given a set of continuous rates we can compute consistent forward rates such that arbitrage is not possible as follows.</w:t>
      </w:r>
    </w:p>
    <w:p w14:paraId="3F7C8A48" w14:textId="77777777" w:rsidR="00DE2125" w:rsidRDefault="00DE2125" w:rsidP="00DE2125"/>
    <w:p w14:paraId="27D1C493" w14:textId="77777777" w:rsidR="00DE2125" w:rsidRDefault="00840E03" w:rsidP="00DE2125">
      <w:ins w:id="55" w:author="kenneth wilson" w:date="2016-04-12T06:53:00Z">
        <w:r>
          <w:pict w14:anchorId="3F00E834">
            <v:group id="_x0000_s1501" editas="canvas" style="width:371.6pt;height:204.45pt;mso-position-horizontal-relative:char;mso-position-vertical-relative:line" coordorigin="3797,3219" coordsize="6193,3407">
              <o:lock v:ext="edit" aspectratio="t"/>
              <v:shape id="_x0000_s1502" type="#_x0000_t75" style="position:absolute;left:3797;top:3219;width:6193;height:3407" o:preferrelative="f">
                <v:fill o:detectmouseclick="t"/>
                <v:path o:extrusionok="t" o:connecttype="none"/>
                <o:lock v:ext="edit" text="t"/>
              </v:shape>
              <v:line id="_x0000_s1503" style="position:absolute;flip:x y" from="4034,3456" to="4068,6185">
                <v:stroke endarrow="block"/>
              </v:line>
              <v:line id="_x0000_s1504" style="position:absolute" from="4034,6186" to="9468,6187">
                <v:stroke endarrow="block"/>
              </v:line>
              <v:line id="_x0000_s1505" style="position:absolute" from="6174,6186" to="6175,6344"/>
              <v:line id="_x0000_s1506" style="position:absolute" from="8574,6185" to="8575,6344"/>
              <v:shape id="_x0000_s1507" type="#_x0000_t202" style="position:absolute;left:8925;top:5767;width:1065;height:328" stroked="f">
                <v:textbox style="mso-next-textbox:#_x0000_s1507">
                  <w:txbxContent>
                    <w:p w14:paraId="374CC92A" w14:textId="77777777" w:rsidR="00650D6F" w:rsidRPr="00F74BEC" w:rsidRDefault="00650D6F" w:rsidP="00DE2125">
                      <w:pPr>
                        <w:rPr>
                          <w:ins w:id="56" w:author="kenneth wilson" w:date="2016-04-12T06:53:00Z"/>
                        </w:rPr>
                      </w:pPr>
                      <w:ins w:id="57" w:author="kenneth wilson" w:date="2016-04-12T06:53:00Z">
                        <w:r>
                          <w:t>Term</w:t>
                        </w:r>
                      </w:ins>
                    </w:p>
                  </w:txbxContent>
                </v:textbox>
              </v:shape>
              <v:shape id="_x0000_s1508" type="#_x0000_t202" style="position:absolute;left:4068;top:3355;width:1597;height:735" stroked="f">
                <v:textbox style="mso-next-textbox:#_x0000_s1508">
                  <w:txbxContent>
                    <w:p w14:paraId="17CE1AAA" w14:textId="77777777" w:rsidR="00650D6F" w:rsidRPr="003A136D" w:rsidRDefault="00650D6F" w:rsidP="00DE2125">
                      <w:pPr>
                        <w:rPr>
                          <w:ins w:id="58" w:author="kenneth wilson" w:date="2016-04-12T06:53:00Z"/>
                          <w:sz w:val="16"/>
                          <w:szCs w:val="16"/>
                        </w:rPr>
                      </w:pPr>
                      <w:ins w:id="59" w:author="kenneth wilson" w:date="2016-04-12T06:53:00Z">
                        <w:r w:rsidRPr="003A136D">
                          <w:rPr>
                            <w:sz w:val="16"/>
                            <w:szCs w:val="16"/>
                          </w:rPr>
                          <w:t>Annualized Continuously Compounded zero rates</w:t>
                        </w:r>
                      </w:ins>
                    </w:p>
                  </w:txbxContent>
                </v:textbox>
              </v:shape>
              <v:shape id="_x0000_s1509" type="#_x0000_t187" style="position:absolute;left:6014;top:4575;width:250;height:237"/>
              <v:shape id="_x0000_s1510" type="#_x0000_t187" style="position:absolute;left:8518;top:3732;width:250;height:238"/>
              <v:shape id="_x0000_s1511" type="#_x0000_t75" style="position:absolute;left:3954;top:6344;width:250;height:233">
                <v:imagedata r:id="rId75" o:title=""/>
              </v:shape>
              <v:shape id="_x0000_s1512" type="#_x0000_t75" style="position:absolute;left:6074;top:6394;width:250;height:232">
                <v:imagedata r:id="rId76" o:title=""/>
              </v:shape>
              <v:shape id="_x0000_s1513" type="#_x0000_t75" style="position:absolute;left:8518;top:6394;width:250;height:232">
                <v:imagedata r:id="rId77" o:title=""/>
              </v:shape>
              <v:line id="_x0000_s1514" style="position:absolute" from="7294,6226" to="7295,6385"/>
              <v:shape id="_x0000_s1515" type="#_x0000_t75" style="position:absolute;left:7125;top:6394;width:400;height:232">
                <v:imagedata r:id="rId78" o:title=""/>
              </v:shape>
              <v:shape id="_x0000_s1516" type="#_x0000_t75" style="position:absolute;left:5909;top:4343;width:415;height:232">
                <v:imagedata r:id="rId79" o:title=""/>
              </v:shape>
              <v:shape id="_x0000_s1517" type="#_x0000_t75" style="position:absolute;left:8431;top:3456;width:416;height:231">
                <v:imagedata r:id="rId80" o:title=""/>
              </v:shape>
              <w10:wrap type="none"/>
              <w10:anchorlock/>
            </v:group>
            <o:OLEObject Type="Embed" ProgID="Equation.3" ShapeID="_x0000_s1511" DrawAspect="Content" ObjectID="_1627913137" r:id="rId128"/>
            <o:OLEObject Type="Embed" ProgID="Equation.3" ShapeID="_x0000_s1512" DrawAspect="Content" ObjectID="_1627913138" r:id="rId129"/>
            <o:OLEObject Type="Embed" ProgID="Equation.3" ShapeID="_x0000_s1513" DrawAspect="Content" ObjectID="_1627913139" r:id="rId130"/>
            <o:OLEObject Type="Embed" ProgID="Equation.3" ShapeID="_x0000_s1515" DrawAspect="Content" ObjectID="_1627913140" r:id="rId131"/>
            <o:OLEObject Type="Embed" ProgID="Equation.3" ShapeID="_x0000_s1516" DrawAspect="Content" ObjectID="_1627913141" r:id="rId132"/>
            <o:OLEObject Type="Embed" ProgID="Equation.3" ShapeID="_x0000_s1517" DrawAspect="Content" ObjectID="_1627913142" r:id="rId133"/>
          </w:pict>
        </w:r>
      </w:ins>
      <w:del w:id="60" w:author="kenneth wilson" w:date="2016-04-12T06:53:00Z">
        <w:r>
          <w:pict w14:anchorId="3F00E834">
            <v:group id="_x0000_s1237" editas="canvas" style="width:371.6pt;height:204.45pt;mso-position-horizontal-relative:char;mso-position-vertical-relative:line" coordorigin="3797,3219" coordsize="6193,3407">
              <o:lock v:ext="edit" aspectratio="t"/>
              <v:shape id="_x0000_s1238" type="#_x0000_t75" style="position:absolute;left:3797;top:3219;width:6193;height:3407" o:preferrelative="f">
                <v:fill o:detectmouseclick="t"/>
                <v:path o:extrusionok="t" o:connecttype="none"/>
                <o:lock v:ext="edit" text="t"/>
              </v:shape>
              <v:line id="_x0000_s1239" style="position:absolute;flip:x y" from="4034,3456" to="4068,6185">
                <v:stroke endarrow="block"/>
              </v:line>
              <v:line id="_x0000_s1240" style="position:absolute" from="4034,6186" to="9468,6187">
                <v:stroke endarrow="block"/>
              </v:line>
              <v:line id="_x0000_s1241" style="position:absolute" from="6174,6186" to="6175,6344"/>
              <v:line id="_x0000_s1242" style="position:absolute" from="8574,6185" to="8575,6344"/>
              <v:shape id="_x0000_s1243" type="#_x0000_t202" style="position:absolute;left:8925;top:5767;width:1065;height:328" stroked="f">
                <v:textbox style="mso-next-textbox:#_x0000_s1243">
                  <w:txbxContent>
                    <w:p w14:paraId="639672E6" w14:textId="77777777" w:rsidR="00650D6F" w:rsidRPr="00F74BEC" w:rsidRDefault="00650D6F" w:rsidP="00DE2125">
                      <w:pPr>
                        <w:rPr>
                          <w:del w:id="61" w:author="kenneth wilson" w:date="2016-04-12T06:53:00Z"/>
                        </w:rPr>
                      </w:pPr>
                      <w:del w:id="62" w:author="kenneth wilson" w:date="2016-04-12T06:53:00Z">
                        <w:r>
                          <w:delText>Term</w:delText>
                        </w:r>
                      </w:del>
                    </w:p>
                  </w:txbxContent>
                </v:textbox>
              </v:shape>
              <v:shape id="_x0000_s1244" type="#_x0000_t202" style="position:absolute;left:4068;top:3355;width:1597;height:735" stroked="f">
                <v:textbox style="mso-next-textbox:#_x0000_s1244">
                  <w:txbxContent>
                    <w:p w14:paraId="53A17798" w14:textId="77777777" w:rsidR="00650D6F" w:rsidRPr="003A136D" w:rsidRDefault="00650D6F" w:rsidP="00DE2125">
                      <w:pPr>
                        <w:rPr>
                          <w:del w:id="63" w:author="kenneth wilson" w:date="2016-04-12T06:53:00Z"/>
                          <w:sz w:val="16"/>
                          <w:szCs w:val="16"/>
                        </w:rPr>
                      </w:pPr>
                      <w:del w:id="64" w:author="kenneth wilson" w:date="2016-04-12T06:53:00Z">
                        <w:r w:rsidRPr="003A136D">
                          <w:rPr>
                            <w:sz w:val="16"/>
                            <w:szCs w:val="16"/>
                          </w:rPr>
                          <w:delText>Annualized Continuously Compounded zero rates</w:delText>
                        </w:r>
                      </w:del>
                    </w:p>
                  </w:txbxContent>
                </v:textbox>
              </v:shape>
              <v:shape id="_x0000_s1245" type="#_x0000_t187" style="position:absolute;left:6014;top:4575;width:250;height:237"/>
              <v:shape id="_x0000_s1246" type="#_x0000_t187" style="position:absolute;left:8518;top:3732;width:250;height:238"/>
              <v:shape id="_x0000_s1247" type="#_x0000_t75" style="position:absolute;left:3954;top:6344;width:250;height:233">
                <v:imagedata r:id="rId75" o:title=""/>
              </v:shape>
              <v:shape id="_x0000_s1248" type="#_x0000_t75" style="position:absolute;left:6074;top:6394;width:250;height:232">
                <v:imagedata r:id="rId76" o:title=""/>
              </v:shape>
              <v:shape id="_x0000_s1249" type="#_x0000_t75" style="position:absolute;left:8518;top:6394;width:250;height:232">
                <v:imagedata r:id="rId77" o:title=""/>
              </v:shape>
              <v:line id="_x0000_s1250" style="position:absolute" from="7294,6226" to="7295,6385"/>
              <v:shape id="_x0000_s1251" type="#_x0000_t75" style="position:absolute;left:7125;top:6394;width:400;height:232">
                <v:imagedata r:id="rId78" o:title=""/>
              </v:shape>
              <v:shape id="_x0000_s1252" type="#_x0000_t75" style="position:absolute;left:5909;top:4343;width:415;height:232">
                <v:imagedata r:id="rId79" o:title=""/>
              </v:shape>
              <v:shape id="_x0000_s1253" type="#_x0000_t75" style="position:absolute;left:8431;top:3456;width:416;height:231">
                <v:imagedata r:id="rId80" o:title=""/>
              </v:shape>
              <w10:anchorlock/>
            </v:group>
            <o:OLEObject Type="Embed" ProgID="Equation.3" ShapeID="_x0000_s1247" DrawAspect="Content" ObjectID="_1627913143" r:id="rId134"/>
            <o:OLEObject Type="Embed" ProgID="Equation.3" ShapeID="_x0000_s1248" DrawAspect="Content" ObjectID="_1627913144" r:id="rId135"/>
            <o:OLEObject Type="Embed" ProgID="Equation.3" ShapeID="_x0000_s1249" DrawAspect="Content" ObjectID="_1627913145" r:id="rId136"/>
            <o:OLEObject Type="Embed" ProgID="Equation.3" ShapeID="_x0000_s1251" DrawAspect="Content" ObjectID="_1627913146" r:id="rId137"/>
            <o:OLEObject Type="Embed" ProgID="Equation.3" ShapeID="_x0000_s1252" DrawAspect="Content" ObjectID="_1627913147" r:id="rId138"/>
            <o:OLEObject Type="Embed" ProgID="Equation.3" ShapeID="_x0000_s1253" DrawAspect="Content" ObjectID="_1627913148" r:id="rId139"/>
          </w:pict>
        </w:r>
      </w:del>
    </w:p>
    <w:p w14:paraId="356EFBC4" w14:textId="77777777" w:rsidR="00DE2125" w:rsidRDefault="00DE2125" w:rsidP="00DE2125"/>
    <w:p w14:paraId="7DBD692A" w14:textId="77777777" w:rsidR="00DE2125" w:rsidRDefault="00DE2125" w:rsidP="00DE2125"/>
    <w:p w14:paraId="66785DBA" w14:textId="77777777" w:rsidR="00DE2125" w:rsidRDefault="00DE2125" w:rsidP="00DE2125">
      <w:r>
        <w:t>First we note that for continuously compounded rates the following must hold.</w:t>
      </w:r>
      <w:r w:rsidRPr="000C0004">
        <w:t xml:space="preserve"> </w:t>
      </w:r>
      <w:r>
        <w:t xml:space="preserve">The forward rate from </w:t>
      </w:r>
      <w:r w:rsidRPr="00F14349">
        <w:rPr>
          <w:position w:val="-10"/>
        </w:rPr>
        <w:object w:dxaOrig="240" w:dyaOrig="340" w14:anchorId="20D8E431">
          <v:shape id="_x0000_i1110" type="#_x0000_t75" style="width:15.15pt;height:15.15pt" o:ole="">
            <v:imagedata r:id="rId64" o:title=""/>
          </v:shape>
          <o:OLEObject Type="Embed" ProgID="Equation.3" ShapeID="_x0000_i1110" DrawAspect="Content" ObjectID="_1627913073" r:id="rId140"/>
        </w:object>
      </w:r>
      <w:r>
        <w:t xml:space="preserve">to </w:t>
      </w:r>
      <w:r w:rsidRPr="00F14349">
        <w:rPr>
          <w:position w:val="-10"/>
        </w:rPr>
        <w:object w:dxaOrig="260" w:dyaOrig="340" w14:anchorId="3BB6E259">
          <v:shape id="_x0000_i1111" type="#_x0000_t75" style="width:15.15pt;height:15.15pt" o:ole="">
            <v:imagedata r:id="rId66" o:title=""/>
          </v:shape>
          <o:OLEObject Type="Embed" ProgID="Equation.3" ShapeID="_x0000_i1111" DrawAspect="Content" ObjectID="_1627913074" r:id="rId141"/>
        </w:object>
      </w:r>
      <w:r>
        <w:t>must be set such that no-one can make money by buying/selling interest rate instruments in the cash market and taking offsetting positions in interest rate forwards. The key to ensuring this is to make sure that</w:t>
      </w:r>
    </w:p>
    <w:p w14:paraId="32B090F2" w14:textId="77777777" w:rsidR="00DE2125" w:rsidRDefault="00DE2125" w:rsidP="00DE2125"/>
    <w:p w14:paraId="3AB56EBA" w14:textId="77777777" w:rsidR="00DE2125" w:rsidRDefault="00DE2125" w:rsidP="00DE2125"/>
    <w:p w14:paraId="5D65B51A" w14:textId="77777777" w:rsidR="00DE2125" w:rsidRDefault="00DE2125" w:rsidP="00DE2125">
      <w:r w:rsidRPr="006A4804">
        <w:rPr>
          <w:position w:val="-14"/>
        </w:rPr>
        <w:object w:dxaOrig="2659" w:dyaOrig="380" w14:anchorId="72165329">
          <v:shape id="_x0000_i1112" type="#_x0000_t75" style="width:128.85pt;height:18.95pt" o:ole="">
            <v:imagedata r:id="rId68" o:title=""/>
          </v:shape>
          <o:OLEObject Type="Embed" ProgID="Equation.3" ShapeID="_x0000_i1112" DrawAspect="Content" ObjectID="_1627913075" r:id="rId142"/>
        </w:object>
      </w:r>
    </w:p>
    <w:p w14:paraId="21E196FD" w14:textId="77777777" w:rsidR="00DE2125" w:rsidRDefault="00DE2125" w:rsidP="00DE2125"/>
    <w:p w14:paraId="666A3B01" w14:textId="77777777" w:rsidR="00DE2125" w:rsidRDefault="00DE2125" w:rsidP="00DE2125">
      <w:r>
        <w:t xml:space="preserve">The reason is that with continuously compounded rates </w:t>
      </w:r>
    </w:p>
    <w:p w14:paraId="14668010" w14:textId="77777777" w:rsidR="00DE2125" w:rsidRDefault="00DE2125" w:rsidP="00DE2125"/>
    <w:p w14:paraId="3B4BB277" w14:textId="77777777" w:rsidR="00DE2125" w:rsidRDefault="00DE2125" w:rsidP="00DE2125">
      <w:r w:rsidRPr="006A4804">
        <w:rPr>
          <w:position w:val="-6"/>
        </w:rPr>
        <w:object w:dxaOrig="2299" w:dyaOrig="360" w14:anchorId="5D813C23">
          <v:shape id="_x0000_i1113" type="#_x0000_t75" style="width:204.65pt;height:30.3pt" o:ole="">
            <v:imagedata r:id="rId70" o:title=""/>
          </v:shape>
          <o:OLEObject Type="Embed" ProgID="Equation.3" ShapeID="_x0000_i1113" DrawAspect="Content" ObjectID="_1627913076" r:id="rId143"/>
        </w:object>
      </w:r>
      <w:r>
        <w:t xml:space="preserve">    </w:t>
      </w:r>
    </w:p>
    <w:p w14:paraId="620A5219" w14:textId="77777777" w:rsidR="00DE2125" w:rsidRDefault="00DE2125" w:rsidP="00DE2125"/>
    <w:p w14:paraId="40FC853D" w14:textId="77777777" w:rsidR="00DE2125" w:rsidRDefault="00DE2125" w:rsidP="00DE2125">
      <w:r>
        <w:t>From the laws of powers</w:t>
      </w:r>
    </w:p>
    <w:p w14:paraId="32904E2D" w14:textId="77777777" w:rsidR="00DE2125" w:rsidRDefault="00DE2125" w:rsidP="00DE2125"/>
    <w:p w14:paraId="6513E618" w14:textId="77777777" w:rsidR="00DE2125" w:rsidRDefault="00DE2125" w:rsidP="00DE2125">
      <w:r w:rsidRPr="006A4804">
        <w:rPr>
          <w:position w:val="-6"/>
        </w:rPr>
        <w:object w:dxaOrig="1980" w:dyaOrig="360" w14:anchorId="41ECE873">
          <v:shape id="_x0000_i1114" type="#_x0000_t75" style="width:178.1pt;height:30.3pt" o:ole="">
            <v:imagedata r:id="rId72" o:title=""/>
          </v:shape>
          <o:OLEObject Type="Embed" ProgID="Equation.3" ShapeID="_x0000_i1114" DrawAspect="Content" ObjectID="_1627913077" r:id="rId144"/>
        </w:object>
      </w:r>
    </w:p>
    <w:p w14:paraId="476F0714" w14:textId="77777777" w:rsidR="00DE2125" w:rsidRDefault="00DE2125" w:rsidP="00DE2125"/>
    <w:p w14:paraId="096F5460" w14:textId="77777777" w:rsidR="00DE2125" w:rsidRDefault="00DE2125" w:rsidP="00DE2125">
      <w:r>
        <w:t>Taking the Napier log of both sides</w:t>
      </w:r>
    </w:p>
    <w:p w14:paraId="0F048CA4" w14:textId="77777777" w:rsidR="00DE2125" w:rsidRDefault="00DE2125" w:rsidP="00DE2125"/>
    <w:p w14:paraId="3C943809" w14:textId="77777777" w:rsidR="00DE2125" w:rsidRDefault="00DE2125" w:rsidP="00DE2125">
      <w:r w:rsidRPr="006A4804">
        <w:rPr>
          <w:position w:val="-14"/>
        </w:rPr>
        <w:object w:dxaOrig="2659" w:dyaOrig="380" w14:anchorId="389E6689">
          <v:shape id="_x0000_i1115" type="#_x0000_t75" style="width:128.85pt;height:18.95pt" o:ole="">
            <v:imagedata r:id="rId68" o:title=""/>
          </v:shape>
          <o:OLEObject Type="Embed" ProgID="Equation.3" ShapeID="_x0000_i1115" DrawAspect="Content" ObjectID="_1627913078" r:id="rId145"/>
        </w:object>
      </w:r>
    </w:p>
    <w:p w14:paraId="1D367D8D" w14:textId="77777777" w:rsidR="00DE2125" w:rsidRDefault="00DE2125" w:rsidP="00DE2125"/>
    <w:p w14:paraId="4E7B3A40" w14:textId="77777777" w:rsidR="00DE2125" w:rsidRDefault="00DE2125" w:rsidP="00DE2125">
      <w:r>
        <w:t>So how do we use this relation to interpolate of a continuously compounded yield curve? First we calculate the forward rate between the two nearest pillars as mentioned previously</w:t>
      </w:r>
    </w:p>
    <w:p w14:paraId="687693A5" w14:textId="77777777" w:rsidR="00DE2125" w:rsidRDefault="00DE2125" w:rsidP="00DE2125"/>
    <w:p w14:paraId="280B1E73" w14:textId="77777777" w:rsidR="00DE2125" w:rsidRDefault="00DE2125" w:rsidP="00DE2125">
      <w:r w:rsidRPr="00794009">
        <w:rPr>
          <w:position w:val="-30"/>
        </w:rPr>
        <w:object w:dxaOrig="2120" w:dyaOrig="700" w14:anchorId="2FD058AF">
          <v:shape id="_x0000_i1116" type="#_x0000_t75" style="width:109.9pt;height:37.9pt" o:ole="">
            <v:imagedata r:id="rId146" o:title=""/>
          </v:shape>
          <o:OLEObject Type="Embed" ProgID="Equation.3" ShapeID="_x0000_i1116" DrawAspect="Content" ObjectID="_1627913079" r:id="rId147"/>
        </w:object>
      </w:r>
    </w:p>
    <w:p w14:paraId="4D9BDEC5" w14:textId="77777777" w:rsidR="00DE2125" w:rsidRDefault="00DE2125" w:rsidP="00DE2125">
      <w:pPr>
        <w:spacing w:after="0" w:line="240" w:lineRule="auto"/>
      </w:pPr>
      <w:r>
        <w:br w:type="page"/>
      </w:r>
    </w:p>
    <w:p w14:paraId="6FBDFFDC" w14:textId="77777777" w:rsidR="00DE2125" w:rsidRDefault="00DE2125" w:rsidP="00DE2125"/>
    <w:p w14:paraId="670D8205" w14:textId="77777777" w:rsidR="00DE2125" w:rsidRPr="00DF1797" w:rsidRDefault="00DE2125" w:rsidP="00DE2125">
      <w:pPr>
        <w:pStyle w:val="Heading3"/>
        <w:rPr>
          <w:szCs w:val="20"/>
        </w:rPr>
      </w:pPr>
      <w:r w:rsidRPr="00DF1797">
        <w:rPr>
          <w:szCs w:val="20"/>
        </w:rPr>
        <w:t>2. Use the forward rate to interpolate the yield</w:t>
      </w:r>
    </w:p>
    <w:p w14:paraId="0C41F7A0" w14:textId="77777777" w:rsidR="00DE2125" w:rsidRDefault="00DE2125" w:rsidP="00DE2125">
      <w:r>
        <w:t xml:space="preserve">Now that we know the forward rate we calculate the interpolated rate by adding the rate </w:t>
      </w:r>
      <w:r w:rsidRPr="00950AE7">
        <w:rPr>
          <w:position w:val="-10"/>
        </w:rPr>
        <w:object w:dxaOrig="460" w:dyaOrig="340" w14:anchorId="66E6ECEA">
          <v:shape id="_x0000_i1117" type="#_x0000_t75" style="width:18.95pt;height:15.15pt" o:ole="">
            <v:imagedata r:id="rId148" o:title=""/>
          </v:shape>
          <o:OLEObject Type="Embed" ProgID="Equation.3" ShapeID="_x0000_i1117" DrawAspect="Content" ObjectID="_1627913080" r:id="rId149"/>
        </w:object>
      </w:r>
      <w:r>
        <w:t xml:space="preserve">to a proportion of the forward from </w:t>
      </w:r>
      <w:r w:rsidRPr="00F14349">
        <w:rPr>
          <w:position w:val="-10"/>
        </w:rPr>
        <w:object w:dxaOrig="240" w:dyaOrig="340" w14:anchorId="441BC7D1">
          <v:shape id="_x0000_i1118" type="#_x0000_t75" style="width:15.15pt;height:15.15pt" o:ole="">
            <v:imagedata r:id="rId64" o:title=""/>
          </v:shape>
          <o:OLEObject Type="Embed" ProgID="Equation.3" ShapeID="_x0000_i1118" DrawAspect="Content" ObjectID="_1627913081" r:id="rId150"/>
        </w:object>
      </w:r>
      <w:r>
        <w:t xml:space="preserve">to </w:t>
      </w:r>
      <w:r w:rsidRPr="00F14349">
        <w:rPr>
          <w:position w:val="-10"/>
        </w:rPr>
        <w:object w:dxaOrig="260" w:dyaOrig="340" w14:anchorId="78CD6B99">
          <v:shape id="_x0000_i1119" type="#_x0000_t75" style="width:15.15pt;height:15.15pt" o:ole="">
            <v:imagedata r:id="rId66" o:title=""/>
          </v:shape>
          <o:OLEObject Type="Embed" ProgID="Equation.3" ShapeID="_x0000_i1119" DrawAspect="Content" ObjectID="_1627913082" r:id="rId151"/>
        </w:object>
      </w:r>
      <w:r>
        <w:t>. We now get</w:t>
      </w:r>
    </w:p>
    <w:p w14:paraId="59C567A0" w14:textId="77777777" w:rsidR="00DE2125" w:rsidRDefault="00DE2125" w:rsidP="00DE2125"/>
    <w:p w14:paraId="05254F4D" w14:textId="77777777" w:rsidR="00DE2125" w:rsidRDefault="00DE2125" w:rsidP="00DE2125">
      <w:r w:rsidRPr="000C0004">
        <w:rPr>
          <w:position w:val="-14"/>
        </w:rPr>
        <w:object w:dxaOrig="1960" w:dyaOrig="380" w14:anchorId="7BA5C224">
          <v:shape id="_x0000_i1120" type="#_x0000_t75" style="width:102.3pt;height:18.95pt" o:ole="">
            <v:imagedata r:id="rId152" o:title=""/>
          </v:shape>
          <o:OLEObject Type="Embed" ProgID="Equation.3" ShapeID="_x0000_i1120" DrawAspect="Content" ObjectID="_1627913083" r:id="rId153"/>
        </w:object>
      </w:r>
    </w:p>
    <w:p w14:paraId="035FFF37" w14:textId="77777777" w:rsidR="00DE2125" w:rsidRDefault="00DE2125" w:rsidP="00DE2125"/>
    <w:p w14:paraId="14CE83FA" w14:textId="77777777" w:rsidR="00DE2125" w:rsidRDefault="00DE2125" w:rsidP="00DE2125">
      <w:r>
        <w:t>Finally we multiply this rate by 1/t to get back to an annualized rate</w:t>
      </w:r>
    </w:p>
    <w:p w14:paraId="51A9BAA0" w14:textId="77777777" w:rsidR="00DE2125" w:rsidRDefault="00DE2125" w:rsidP="00DE2125"/>
    <w:p w14:paraId="77697DCA" w14:textId="77777777" w:rsidR="00DE2125" w:rsidRDefault="00DE2125" w:rsidP="00DE2125">
      <w:r w:rsidRPr="00B645A6">
        <w:rPr>
          <w:position w:val="-30"/>
        </w:rPr>
        <w:object w:dxaOrig="2480" w:dyaOrig="740" w14:anchorId="2115DF22">
          <v:shape id="_x0000_i1121" type="#_x0000_t75" style="width:125.05pt;height:37.9pt" o:ole="">
            <v:imagedata r:id="rId154" o:title=""/>
          </v:shape>
          <o:OLEObject Type="Embed" ProgID="Equation.3" ShapeID="_x0000_i1121" DrawAspect="Content" ObjectID="_1627913084" r:id="rId155"/>
        </w:object>
      </w:r>
    </w:p>
    <w:p w14:paraId="27ABDF3E" w14:textId="77777777" w:rsidR="00E364C6" w:rsidRDefault="00E364C6" w:rsidP="00E364C6">
      <w:pPr>
        <w:pStyle w:val="Heading1"/>
      </w:pPr>
      <w:r>
        <w:t>Calculations</w:t>
      </w:r>
    </w:p>
    <w:p w14:paraId="07A00A5E" w14:textId="77777777" w:rsidR="00E364C6" w:rsidRDefault="00E364C6" w:rsidP="00E364C6">
      <w:pPr>
        <w:pStyle w:val="Heading2"/>
      </w:pPr>
      <w:r>
        <w:t>Calculating returns from asset levels</w:t>
      </w:r>
    </w:p>
    <w:p w14:paraId="21BA7E82" w14:textId="77777777" w:rsidR="00E364C6" w:rsidRDefault="00E364C6" w:rsidP="00E364C6">
      <w:r>
        <w:t xml:space="preserve">If an asset price grows from </w:t>
      </w:r>
      <w:r w:rsidRPr="00A601F2">
        <w:rPr>
          <w:position w:val="-12"/>
        </w:rPr>
        <w:object w:dxaOrig="279" w:dyaOrig="360" w14:anchorId="7BB45FFA">
          <v:shape id="_x0000_i1122" type="#_x0000_t75" style="width:15.15pt;height:18.95pt" o:ole="">
            <v:imagedata r:id="rId156" o:title=""/>
          </v:shape>
          <o:OLEObject Type="Embed" ProgID="Equation.3" ShapeID="_x0000_i1122" DrawAspect="Content" ObjectID="_1627913085" r:id="rId157"/>
        </w:object>
      </w:r>
      <w:r>
        <w:t xml:space="preserve"> to some new amount </w:t>
      </w:r>
      <w:r w:rsidRPr="00323A45">
        <w:rPr>
          <w:position w:val="-12"/>
        </w:rPr>
        <w:object w:dxaOrig="460" w:dyaOrig="360" w14:anchorId="51D2F5E7">
          <v:shape id="_x0000_i1123" type="#_x0000_t75" style="width:18.95pt;height:18.95pt" o:ole="">
            <v:imagedata r:id="rId158" o:title=""/>
          </v:shape>
          <o:OLEObject Type="Embed" ProgID="Equation.3" ShapeID="_x0000_i1123" DrawAspect="Content" ObjectID="_1627913086" r:id="rId159"/>
        </w:object>
      </w:r>
      <w:r>
        <w:t xml:space="preserve">we can calculate the annualized, continuously compounded return as </w:t>
      </w:r>
    </w:p>
    <w:p w14:paraId="0A940A36" w14:textId="77777777" w:rsidR="00E364C6" w:rsidRDefault="00E364C6" w:rsidP="00E364C6"/>
    <w:p w14:paraId="6C5869F2" w14:textId="77777777" w:rsidR="00E364C6" w:rsidRDefault="00E364C6" w:rsidP="00E364C6">
      <w:pPr>
        <w:pStyle w:val="NumberedEquation"/>
        <w:tabs>
          <w:tab w:val="clear" w:pos="9310"/>
          <w:tab w:val="right" w:pos="9027"/>
        </w:tabs>
      </w:pPr>
      <w:r>
        <w:tab/>
      </w:r>
      <w:r w:rsidRPr="00323A45">
        <w:rPr>
          <w:position w:val="-32"/>
        </w:rPr>
        <w:object w:dxaOrig="1579" w:dyaOrig="760" w14:anchorId="253070F7">
          <v:shape id="_x0000_i1124" type="#_x0000_t75" style="width:83.35pt;height:34.1pt" o:ole="">
            <v:imagedata r:id="rId160" o:title=""/>
          </v:shape>
          <o:OLEObject Type="Embed" ProgID="Equation.3" ShapeID="_x0000_i1124" DrawAspect="Content" ObjectID="_1627913087" r:id="rId161"/>
        </w:object>
      </w:r>
      <w:r>
        <w:tab/>
      </w:r>
      <w:r>
        <w:fldChar w:fldCharType="begin"/>
      </w:r>
      <w:r>
        <w:instrText xml:space="preserve"> LISTNUM Equation </w:instrText>
      </w:r>
      <w:r>
        <w:fldChar w:fldCharType="end"/>
      </w:r>
    </w:p>
    <w:p w14:paraId="16E548D3" w14:textId="77777777" w:rsidR="00E364C6" w:rsidRDefault="00E364C6" w:rsidP="00E364C6">
      <w:pPr>
        <w:pStyle w:val="Heading2"/>
      </w:pPr>
      <w:r>
        <w:t>Calculating the year fraction from a df and a zero rate</w:t>
      </w:r>
    </w:p>
    <w:p w14:paraId="75278D4F" w14:textId="77777777" w:rsidR="00E364C6" w:rsidRDefault="00E364C6" w:rsidP="00E364C6">
      <w:pPr>
        <w:pStyle w:val="Heading1"/>
        <w:numPr>
          <w:ilvl w:val="0"/>
          <w:numId w:val="0"/>
        </w:numPr>
        <w:rPr>
          <w:b w:val="0"/>
        </w:rPr>
      </w:pPr>
      <w:r w:rsidRPr="00C824D1">
        <w:rPr>
          <w:b w:val="0"/>
          <w:position w:val="-10"/>
        </w:rPr>
        <w:object w:dxaOrig="1880" w:dyaOrig="380" w14:anchorId="4E6A8999">
          <v:shape id="_x0000_i1125" type="#_x0000_t75" style="width:90.95pt;height:18.95pt" o:ole="">
            <v:imagedata r:id="rId162" o:title=""/>
          </v:shape>
          <o:OLEObject Type="Embed" ProgID="Equation.3" ShapeID="_x0000_i1125" DrawAspect="Content" ObjectID="_1627913088" r:id="rId163"/>
        </w:object>
      </w:r>
    </w:p>
    <w:p w14:paraId="0964F48E" w14:textId="77777777" w:rsidR="00E364C6" w:rsidRPr="00634BD9" w:rsidRDefault="00E364C6" w:rsidP="00E364C6"/>
    <w:p w14:paraId="0106B1F3" w14:textId="77777777" w:rsidR="00E364C6" w:rsidRDefault="00840E03" w:rsidP="00E364C6">
      <w:pPr>
        <w:rPr>
          <w:b/>
        </w:rPr>
      </w:pPr>
      <w:ins w:id="65" w:author="kenneth wilson" w:date="2016-04-12T06:53:00Z">
        <w:r>
          <w:rPr>
            <w:b/>
            <w:noProof/>
          </w:rPr>
          <w:object w:dxaOrig="1440" w:dyaOrig="1440" w14:anchorId="1B9D46DD">
            <v:shape id="_x0000_s1518" type="#_x0000_t75" style="position:absolute;margin-left:0;margin-top:.25pt;width:84pt;height:30.75pt;z-index:251665408;mso-position-horizontal:left">
              <v:imagedata r:id="rId164" o:title=""/>
              <w10:wrap type="square" side="right"/>
            </v:shape>
            <o:OLEObject Type="Embed" ProgID="Equation.3" ShapeID="_x0000_s1518" DrawAspect="Content" ObjectID="_1627913149" r:id="rId165"/>
          </w:object>
        </w:r>
      </w:ins>
      <w:del w:id="66" w:author="kenneth wilson" w:date="2016-04-12T06:53:00Z">
        <w:r>
          <w:rPr>
            <w:b/>
            <w:noProof/>
          </w:rPr>
          <w:object w:dxaOrig="1440" w:dyaOrig="1440" w14:anchorId="1B9D46DD">
            <v:shape id="_x0000_s1374" type="#_x0000_t75" style="position:absolute;margin-left:0;margin-top:.25pt;width:84pt;height:30.75pt;z-index:251661312;mso-position-horizontal:left">
              <v:imagedata r:id="rId164" o:title=""/>
              <w10:wrap type="square" side="right"/>
            </v:shape>
            <o:OLEObject Type="Embed" ProgID="Equation.3" ShapeID="_x0000_s1374" DrawAspect="Content" ObjectID="_1627913150" r:id="rId166"/>
          </w:object>
        </w:r>
      </w:del>
      <w:r w:rsidR="00E364C6">
        <w:rPr>
          <w:b/>
        </w:rPr>
        <w:br w:type="textWrapping" w:clear="all"/>
      </w:r>
    </w:p>
    <w:p w14:paraId="78E559E4" w14:textId="77777777" w:rsidR="00E364C6" w:rsidRDefault="00E364C6" w:rsidP="00E364C6">
      <w:r>
        <w:t>We now take the Napier logarithm of both sides to get</w:t>
      </w:r>
    </w:p>
    <w:p w14:paraId="11B67CE3" w14:textId="77777777" w:rsidR="00E364C6" w:rsidRDefault="00E364C6" w:rsidP="00E364C6">
      <w:pPr>
        <w:rPr>
          <w:b/>
        </w:rPr>
      </w:pPr>
      <w:r w:rsidRPr="000A7574">
        <w:rPr>
          <w:b/>
          <w:position w:val="-28"/>
        </w:rPr>
        <w:object w:dxaOrig="2400" w:dyaOrig="680" w14:anchorId="682D9290">
          <v:shape id="_x0000_i1128" type="#_x0000_t75" style="width:125.05pt;height:37.9pt" o:ole="">
            <v:imagedata r:id="rId167" o:title=""/>
          </v:shape>
          <o:OLEObject Type="Embed" ProgID="Equation.3" ShapeID="_x0000_i1128" DrawAspect="Content" ObjectID="_1627913089" r:id="rId168"/>
        </w:object>
      </w:r>
    </w:p>
    <w:p w14:paraId="20E1D5A0" w14:textId="77777777" w:rsidR="00E364C6" w:rsidRPr="005500D4" w:rsidRDefault="00E364C6" w:rsidP="00E364C6">
      <w:pPr>
        <w:rPr>
          <w:b/>
        </w:rPr>
      </w:pPr>
      <w:r>
        <w:t xml:space="preserve">From the properties of logarithms we know that </w:t>
      </w:r>
      <w:r w:rsidRPr="000A7574">
        <w:rPr>
          <w:b/>
          <w:position w:val="-6"/>
        </w:rPr>
        <w:object w:dxaOrig="1300" w:dyaOrig="320" w14:anchorId="375C924D">
          <v:shape id="_x0000_i1129" type="#_x0000_t75" style="width:60.65pt;height:15.15pt" o:ole="">
            <v:imagedata r:id="rId169" o:title=""/>
          </v:shape>
          <o:OLEObject Type="Embed" ProgID="Equation.3" ShapeID="_x0000_i1129" DrawAspect="Content" ObjectID="_1627913090" r:id="rId170"/>
        </w:object>
      </w:r>
    </w:p>
    <w:p w14:paraId="12CD27B4" w14:textId="77777777" w:rsidR="00E364C6" w:rsidRDefault="00E364C6" w:rsidP="00E364C6">
      <w:pPr>
        <w:rPr>
          <w:b/>
        </w:rPr>
      </w:pPr>
      <w:r w:rsidRPr="000A7574">
        <w:rPr>
          <w:b/>
          <w:position w:val="-28"/>
        </w:rPr>
        <w:object w:dxaOrig="2520" w:dyaOrig="680" w14:anchorId="756574B4">
          <v:shape id="_x0000_i1130" type="#_x0000_t75" style="width:128.85pt;height:37.9pt" o:ole="">
            <v:imagedata r:id="rId171" o:title=""/>
          </v:shape>
          <o:OLEObject Type="Embed" ProgID="Equation.3" ShapeID="_x0000_i1130" DrawAspect="Content" ObjectID="_1627913091" r:id="rId172"/>
        </w:object>
      </w:r>
    </w:p>
    <w:p w14:paraId="6378F04B" w14:textId="77777777" w:rsidR="00E364C6" w:rsidRDefault="00E364C6" w:rsidP="00E364C6">
      <w:pPr>
        <w:rPr>
          <w:b/>
        </w:rPr>
      </w:pPr>
    </w:p>
    <w:p w14:paraId="31A74729" w14:textId="77777777" w:rsidR="00E364C6" w:rsidRDefault="00E364C6" w:rsidP="00E364C6">
      <w:r w:rsidRPr="000A7574">
        <w:rPr>
          <w:b/>
          <w:position w:val="-30"/>
        </w:rPr>
        <w:object w:dxaOrig="1540" w:dyaOrig="1040" w14:anchorId="503B0A56">
          <v:shape id="_x0000_i1131" type="#_x0000_t75" style="width:75.8pt;height:53.05pt" o:ole="">
            <v:imagedata r:id="rId173" o:title=""/>
          </v:shape>
          <o:OLEObject Type="Embed" ProgID="Equation.3" ShapeID="_x0000_i1131" DrawAspect="Content" ObjectID="_1627913092" r:id="rId174"/>
        </w:object>
      </w:r>
    </w:p>
    <w:p w14:paraId="250B9D47" w14:textId="77777777" w:rsidR="00DE2125" w:rsidRPr="0089561C" w:rsidRDefault="00DE2125" w:rsidP="00DE2125"/>
    <w:p w14:paraId="3A560325" w14:textId="77777777" w:rsidR="00DE2125" w:rsidRDefault="00DE2125" w:rsidP="00DE2125">
      <w:pPr>
        <w:pStyle w:val="Heading1"/>
        <w:numPr>
          <w:ilvl w:val="0"/>
          <w:numId w:val="0"/>
        </w:numPr>
      </w:pPr>
    </w:p>
    <w:p w14:paraId="7C71F5F6" w14:textId="614132C3" w:rsidR="00EC2CEB" w:rsidRPr="00F60C80" w:rsidRDefault="008627F6" w:rsidP="008627F6">
      <w:pPr>
        <w:pStyle w:val="Heading1"/>
      </w:pPr>
      <w:r>
        <w:t>Questions</w:t>
      </w:r>
    </w:p>
    <w:p w14:paraId="6DCAB7D7" w14:textId="77777777" w:rsidR="00EC2CEB" w:rsidRDefault="00EC2CEB" w:rsidP="00662A72">
      <w:pPr>
        <w:pStyle w:val="AQuestion"/>
      </w:pPr>
      <w:r>
        <w:t xml:space="preserve">Convert a discount factor df to a </w:t>
      </w:r>
      <w:r w:rsidRPr="00F60C80">
        <w:rPr>
          <w:rStyle w:val="Strong"/>
        </w:rPr>
        <w:t>continuous</w:t>
      </w:r>
      <w:r>
        <w:t xml:space="preserve"> rate</w:t>
      </w:r>
      <w:r w:rsidRPr="00135E52">
        <w:rPr>
          <w:position w:val="-12"/>
        </w:rPr>
        <w:object w:dxaOrig="220" w:dyaOrig="360" w14:anchorId="6E31388E">
          <v:shape id="_x0000_i1132" type="#_x0000_t75" style="width:15.15pt;height:18.95pt" o:ole="">
            <v:imagedata r:id="rId175" o:title=""/>
          </v:shape>
          <o:OLEObject Type="Embed" ProgID="Equation.3" ShapeID="_x0000_i1132" DrawAspect="Content" ObjectID="_1627913093" r:id="rId176"/>
        </w:object>
      </w:r>
      <w:r>
        <w:t>?</w:t>
      </w:r>
    </w:p>
    <w:p w14:paraId="12838014" w14:textId="77777777" w:rsidR="00EC2CEB" w:rsidRPr="00F60C80" w:rsidRDefault="00EC2CEB" w:rsidP="00EC2CEB">
      <w:r w:rsidRPr="005C5307">
        <w:rPr>
          <w:b/>
          <w:position w:val="-24"/>
        </w:rPr>
        <w:object w:dxaOrig="1359" w:dyaOrig="620" w14:anchorId="633C98C2">
          <v:shape id="_x0000_i1133" type="#_x0000_t75" style="width:60.65pt;height:30.3pt" o:ole="">
            <v:imagedata r:id="rId177" o:title=""/>
          </v:shape>
          <o:OLEObject Type="Embed" ProgID="Equation.3" ShapeID="_x0000_i1133" DrawAspect="Content" ObjectID="_1627913094" r:id="rId178"/>
        </w:object>
      </w:r>
    </w:p>
    <w:p w14:paraId="22E2B633" w14:textId="77777777" w:rsidR="00EC2CEB" w:rsidRDefault="00EC2CEB" w:rsidP="00662A72">
      <w:pPr>
        <w:pStyle w:val="AQuestion"/>
      </w:pPr>
      <w:r>
        <w:t>Convert a discount factor df to a semi-annual rate</w:t>
      </w:r>
      <w:r w:rsidRPr="00135E52">
        <w:rPr>
          <w:position w:val="-10"/>
        </w:rPr>
        <w:object w:dxaOrig="240" w:dyaOrig="340" w14:anchorId="243C82EE">
          <v:shape id="_x0000_i1134" type="#_x0000_t75" style="width:15.15pt;height:15.15pt" o:ole="">
            <v:imagedata r:id="rId179" o:title=""/>
          </v:shape>
          <o:OLEObject Type="Embed" ProgID="Equation.3" ShapeID="_x0000_i1134" DrawAspect="Content" ObjectID="_1627913095" r:id="rId180"/>
        </w:object>
      </w:r>
      <w:r>
        <w:t>?</w:t>
      </w:r>
    </w:p>
    <w:p w14:paraId="777C2B03" w14:textId="5613F807" w:rsidR="00EC2CEB" w:rsidRDefault="00662A72" w:rsidP="00EC2CEB">
      <w:pPr>
        <w:rPr>
          <w:b/>
        </w:rPr>
      </w:pPr>
      <w:r w:rsidRPr="005C5307">
        <w:rPr>
          <w:b/>
          <w:position w:val="-34"/>
        </w:rPr>
        <w:object w:dxaOrig="1680" w:dyaOrig="800" w14:anchorId="4C56D6F9">
          <v:shape id="_x0000_i1135" type="#_x0000_t75" style="width:87.15pt;height:41.7pt" o:ole="">
            <v:imagedata r:id="rId181" o:title=""/>
          </v:shape>
          <o:OLEObject Type="Embed" ProgID="Equation.3" ShapeID="_x0000_i1135" DrawAspect="Content" ObjectID="_1627913096" r:id="rId182"/>
        </w:object>
      </w:r>
    </w:p>
    <w:p w14:paraId="1BFB6D10" w14:textId="77777777" w:rsidR="00EC2CEB" w:rsidRDefault="00EC2CEB" w:rsidP="00662A72">
      <w:pPr>
        <w:pStyle w:val="AQuestion"/>
      </w:pPr>
      <w:r>
        <w:t>Convert a discount factor df to a simple rate</w:t>
      </w:r>
      <w:r w:rsidRPr="00135E52">
        <w:rPr>
          <w:position w:val="-12"/>
        </w:rPr>
        <w:object w:dxaOrig="220" w:dyaOrig="360" w14:anchorId="0504F4E1">
          <v:shape id="_x0000_i1136" type="#_x0000_t75" style="width:15.15pt;height:18.95pt" o:ole="">
            <v:imagedata r:id="rId183" o:title=""/>
          </v:shape>
          <o:OLEObject Type="Embed" ProgID="Equation.3" ShapeID="_x0000_i1136" DrawAspect="Content" ObjectID="_1627913097" r:id="rId184"/>
        </w:object>
      </w:r>
      <w:r>
        <w:t>?</w:t>
      </w:r>
    </w:p>
    <w:p w14:paraId="3D9A03D7" w14:textId="77777777" w:rsidR="00EC2CEB" w:rsidRPr="00DB328F" w:rsidRDefault="00EC2CEB" w:rsidP="00EC2CEB">
      <w:pPr>
        <w:rPr>
          <w:b/>
        </w:rPr>
      </w:pPr>
      <w:r w:rsidRPr="00CA2AB4">
        <w:rPr>
          <w:b/>
          <w:position w:val="-30"/>
        </w:rPr>
        <w:object w:dxaOrig="1520" w:dyaOrig="720" w14:anchorId="5D5F8537">
          <v:shape id="_x0000_i1137" type="#_x0000_t75" style="width:83.35pt;height:37.9pt" o:ole="">
            <v:imagedata r:id="rId185" o:title=""/>
          </v:shape>
          <o:OLEObject Type="Embed" ProgID="Equation.3" ShapeID="_x0000_i1137" DrawAspect="Content" ObjectID="_1627913098" r:id="rId186"/>
        </w:object>
      </w:r>
    </w:p>
    <w:p w14:paraId="1335C984" w14:textId="77777777" w:rsidR="00EC2CEB" w:rsidRDefault="00EC2CEB" w:rsidP="00662A72">
      <w:pPr>
        <w:pStyle w:val="AQuestion"/>
      </w:pPr>
      <w:r>
        <w:t>Convert discount factor to a rate that compounds m times per annum</w:t>
      </w:r>
      <w:r w:rsidRPr="005C5307">
        <w:rPr>
          <w:position w:val="-12"/>
        </w:rPr>
        <w:object w:dxaOrig="260" w:dyaOrig="360" w14:anchorId="0EBC0755">
          <v:shape id="_x0000_i1138" type="#_x0000_t75" style="width:15.15pt;height:18.95pt" o:ole="">
            <v:imagedata r:id="rId187" o:title=""/>
          </v:shape>
          <o:OLEObject Type="Embed" ProgID="Equation.3" ShapeID="_x0000_i1138" DrawAspect="Content" ObjectID="_1627913099" r:id="rId188"/>
        </w:object>
      </w:r>
      <w:r>
        <w:t>?</w:t>
      </w:r>
    </w:p>
    <w:p w14:paraId="26D0D006" w14:textId="77777777" w:rsidR="00EC2CEB" w:rsidRDefault="00EC2CEB" w:rsidP="00EC2CEB">
      <w:pPr>
        <w:rPr>
          <w:b/>
        </w:rPr>
      </w:pPr>
      <w:r w:rsidRPr="005C5307">
        <w:rPr>
          <w:b/>
          <w:position w:val="-34"/>
        </w:rPr>
        <w:object w:dxaOrig="1800" w:dyaOrig="800" w14:anchorId="32DD3643">
          <v:shape id="_x0000_i1139" type="#_x0000_t75" style="width:90.95pt;height:41.7pt" o:ole="">
            <v:imagedata r:id="rId189" o:title=""/>
          </v:shape>
          <o:OLEObject Type="Embed" ProgID="Equation.3" ShapeID="_x0000_i1139" DrawAspect="Content" ObjectID="_1627913100" r:id="rId190"/>
        </w:object>
      </w:r>
    </w:p>
    <w:p w14:paraId="152AD442" w14:textId="77777777" w:rsidR="00EC2CEB" w:rsidRDefault="00EC2CEB" w:rsidP="00EC2CEB">
      <w:pPr>
        <w:rPr>
          <w:b/>
        </w:rPr>
      </w:pPr>
    </w:p>
    <w:p w14:paraId="1A9AA300" w14:textId="77777777" w:rsidR="00EC2CEB" w:rsidRDefault="00EC2CEB" w:rsidP="00662A72">
      <w:pPr>
        <w:pStyle w:val="AQuestion"/>
      </w:pPr>
      <w:r>
        <w:t>Convert a continuous rate to a discount factor?</w:t>
      </w:r>
    </w:p>
    <w:p w14:paraId="2EF1D047" w14:textId="77777777" w:rsidR="00EC2CEB" w:rsidRDefault="00EC2CEB" w:rsidP="00EC2CEB">
      <w:pPr>
        <w:rPr>
          <w:b/>
        </w:rPr>
      </w:pPr>
    </w:p>
    <w:p w14:paraId="671EBF1D" w14:textId="77777777" w:rsidR="00EC2CEB" w:rsidRDefault="00EC2CEB" w:rsidP="00EC2CEB">
      <w:pPr>
        <w:rPr>
          <w:b/>
        </w:rPr>
      </w:pPr>
      <w:r w:rsidRPr="008A6A61">
        <w:rPr>
          <w:b/>
          <w:position w:val="-10"/>
        </w:rPr>
        <w:object w:dxaOrig="980" w:dyaOrig="360" w14:anchorId="42E7B7B2">
          <v:shape id="_x0000_i1140" type="#_x0000_t75" style="width:53.05pt;height:18.95pt" o:ole="">
            <v:imagedata r:id="rId191" o:title=""/>
          </v:shape>
          <o:OLEObject Type="Embed" ProgID="Equation.3" ShapeID="_x0000_i1140" DrawAspect="Content" ObjectID="_1627913101" r:id="rId192"/>
        </w:object>
      </w:r>
    </w:p>
    <w:p w14:paraId="21A80E2B" w14:textId="77777777" w:rsidR="00EC2CEB" w:rsidRDefault="00EC2CEB" w:rsidP="00EC2CEB">
      <w:pPr>
        <w:rPr>
          <w:b/>
        </w:rPr>
      </w:pPr>
    </w:p>
    <w:p w14:paraId="06438B59" w14:textId="77777777" w:rsidR="00EC2CEB" w:rsidRPr="00F60C80" w:rsidRDefault="00EC2CEB" w:rsidP="00662A72">
      <w:pPr>
        <w:pStyle w:val="AQuestion"/>
      </w:pPr>
      <w:r>
        <w:t>Convert a simple rate to a discount factor?</w:t>
      </w:r>
    </w:p>
    <w:p w14:paraId="4ED48FE8" w14:textId="77777777" w:rsidR="00EC2CEB" w:rsidRPr="00F60C80" w:rsidRDefault="00EC2CEB" w:rsidP="00F60C80">
      <w:pPr>
        <w:rPr>
          <w:b/>
        </w:rPr>
      </w:pPr>
      <w:r w:rsidRPr="005C6EAB">
        <w:rPr>
          <w:b/>
          <w:position w:val="-30"/>
        </w:rPr>
        <w:object w:dxaOrig="1219" w:dyaOrig="680" w14:anchorId="455867A9">
          <v:shape id="_x0000_i1141" type="#_x0000_t75" style="width:56.85pt;height:37.9pt" o:ole="">
            <v:imagedata r:id="rId193" o:title=""/>
          </v:shape>
          <o:OLEObject Type="Embed" ProgID="Equation.3" ShapeID="_x0000_i1141" DrawAspect="Content" ObjectID="_1627913102" r:id="rId194"/>
        </w:object>
      </w:r>
    </w:p>
    <w:p w14:paraId="71C4BE36" w14:textId="77777777" w:rsidR="00EC2CEB" w:rsidRDefault="00EC2CEB" w:rsidP="00662A72">
      <w:pPr>
        <w:pStyle w:val="AQuestion"/>
      </w:pPr>
      <w:r>
        <w:t>Convert a rate compounding m times per annum to a discount factor?</w:t>
      </w:r>
    </w:p>
    <w:p w14:paraId="475FC6F7" w14:textId="77777777" w:rsidR="00EC2CEB" w:rsidRDefault="00EC2CEB" w:rsidP="00EC2CEB">
      <w:pPr>
        <w:rPr>
          <w:b/>
        </w:rPr>
      </w:pPr>
      <w:r w:rsidRPr="005C6EAB">
        <w:rPr>
          <w:b/>
          <w:position w:val="-68"/>
        </w:rPr>
        <w:object w:dxaOrig="1640" w:dyaOrig="1060" w14:anchorId="6B9A051D">
          <v:shape id="_x0000_i1142" type="#_x0000_t75" style="width:83.35pt;height:53.05pt" o:ole="">
            <v:imagedata r:id="rId195" o:title=""/>
          </v:shape>
          <o:OLEObject Type="Embed" ProgID="Equation.3" ShapeID="_x0000_i1142" DrawAspect="Content" ObjectID="_1627913103" r:id="rId196"/>
        </w:object>
      </w:r>
    </w:p>
    <w:p w14:paraId="2EB1A9BB" w14:textId="77777777" w:rsidR="008A1D4E" w:rsidRDefault="008A1D4E" w:rsidP="00A7329B"/>
    <w:p w14:paraId="007A218C" w14:textId="77777777" w:rsidR="009A128F" w:rsidRDefault="00F8168B" w:rsidP="00662A72">
      <w:pPr>
        <w:pStyle w:val="AQuestion"/>
      </w:pPr>
      <w:r>
        <w:t>Given a sensitivity of a product to a change in continuous rates derive an expression for the sensitivity of the product to a change in annualized rates?</w:t>
      </w:r>
    </w:p>
    <w:p w14:paraId="37876DA5" w14:textId="77777777" w:rsidR="009A128F" w:rsidRDefault="009A128F" w:rsidP="00F8168B">
      <w:r>
        <w:t xml:space="preserve">Let </w:t>
      </w:r>
    </w:p>
    <w:p w14:paraId="1ABEA55B" w14:textId="77777777" w:rsidR="009A128F" w:rsidRDefault="009A128F" w:rsidP="00A33B16">
      <w:pPr>
        <w:numPr>
          <w:ilvl w:val="0"/>
          <w:numId w:val="6"/>
        </w:numPr>
      </w:pPr>
      <w:r>
        <w:t>P = price of the product</w:t>
      </w:r>
    </w:p>
    <w:p w14:paraId="18A7547F" w14:textId="77777777" w:rsidR="009A128F" w:rsidRDefault="009A128F" w:rsidP="00A33B16">
      <w:pPr>
        <w:numPr>
          <w:ilvl w:val="0"/>
          <w:numId w:val="6"/>
        </w:numPr>
      </w:pPr>
      <w:r>
        <w:t>C = the continuous rate</w:t>
      </w:r>
    </w:p>
    <w:p w14:paraId="6CAD3794" w14:textId="77777777" w:rsidR="00862BC7" w:rsidRDefault="009A128F" w:rsidP="00A33B16">
      <w:pPr>
        <w:numPr>
          <w:ilvl w:val="0"/>
          <w:numId w:val="6"/>
        </w:numPr>
      </w:pPr>
      <w:r>
        <w:t>A = the annualized rate</w:t>
      </w:r>
    </w:p>
    <w:p w14:paraId="74DC9739" w14:textId="77777777" w:rsidR="009A128F" w:rsidRDefault="009A128F" w:rsidP="00A33B16">
      <w:pPr>
        <w:numPr>
          <w:ilvl w:val="0"/>
          <w:numId w:val="6"/>
        </w:numPr>
      </w:pPr>
      <w:r w:rsidRPr="009A128F">
        <w:rPr>
          <w:position w:val="-24"/>
        </w:rPr>
        <w:object w:dxaOrig="900" w:dyaOrig="620" w14:anchorId="1842CA9A">
          <v:shape id="_x0000_i1143" type="#_x0000_t75" style="width:41.7pt;height:30.3pt" o:ole="">
            <v:imagedata r:id="rId197" o:title=""/>
          </v:shape>
          <o:OLEObject Type="Embed" ProgID="Equation.3" ShapeID="_x0000_i1143" DrawAspect="Content" ObjectID="_1627913104" r:id="rId198"/>
        </w:object>
      </w:r>
    </w:p>
    <w:p w14:paraId="30F4E83F" w14:textId="77777777" w:rsidR="00862BC7" w:rsidRDefault="009A128F" w:rsidP="00F8168B">
      <w:r>
        <w:t>Now by the chain rule we know</w:t>
      </w:r>
      <w:r w:rsidR="00862BC7" w:rsidRPr="009A128F">
        <w:rPr>
          <w:position w:val="-24"/>
        </w:rPr>
        <w:object w:dxaOrig="1939" w:dyaOrig="620" w14:anchorId="4362F8A7">
          <v:shape id="_x0000_i1144" type="#_x0000_t75" style="width:90.95pt;height:30.3pt" o:ole="">
            <v:imagedata r:id="rId199" o:title=""/>
          </v:shape>
          <o:OLEObject Type="Embed" ProgID="Equation.3" ShapeID="_x0000_i1144" DrawAspect="Content" ObjectID="_1627913105" r:id="rId200"/>
        </w:object>
      </w:r>
    </w:p>
    <w:p w14:paraId="0DD03A11" w14:textId="77777777" w:rsidR="00862BC7" w:rsidRDefault="00862BC7" w:rsidP="00F8168B">
      <w:r>
        <w:lastRenderedPageBreak/>
        <w:t xml:space="preserve">Now we know that </w:t>
      </w:r>
      <w:r w:rsidR="00465DC2" w:rsidRPr="006E7EC4">
        <w:rPr>
          <w:position w:val="-6"/>
        </w:rPr>
        <w:object w:dxaOrig="980" w:dyaOrig="320" w14:anchorId="55274052">
          <v:shape id="_x0000_i1145" type="#_x0000_t75" style="width:53.05pt;height:15.15pt" o:ole="">
            <v:imagedata r:id="rId201" o:title=""/>
          </v:shape>
          <o:OLEObject Type="Embed" ProgID="Equation.3" ShapeID="_x0000_i1145" DrawAspect="Content" ObjectID="_1627913106" r:id="rId202"/>
        </w:object>
      </w:r>
      <w:r w:rsidR="00BF699F">
        <w:t xml:space="preserve">so we get </w:t>
      </w:r>
      <w:r w:rsidR="00465DC2" w:rsidRPr="00465DC2">
        <w:rPr>
          <w:position w:val="-10"/>
        </w:rPr>
        <w:object w:dxaOrig="1200" w:dyaOrig="340" w14:anchorId="6A8F6278">
          <v:shape id="_x0000_i1146" type="#_x0000_t75" style="width:56.85pt;height:15.15pt" o:ole="">
            <v:imagedata r:id="rId203" o:title=""/>
          </v:shape>
          <o:OLEObject Type="Embed" ProgID="Equation.3" ShapeID="_x0000_i1146" DrawAspect="Content" ObjectID="_1627913107" r:id="rId204"/>
        </w:object>
      </w:r>
      <w:r w:rsidR="00465DC2">
        <w:t xml:space="preserve">therefore </w:t>
      </w:r>
    </w:p>
    <w:p w14:paraId="6744780C" w14:textId="77777777" w:rsidR="00465DC2" w:rsidRDefault="00465DC2" w:rsidP="00F8168B"/>
    <w:p w14:paraId="0DD475D2" w14:textId="77777777" w:rsidR="00465DC2" w:rsidRDefault="00F16304" w:rsidP="00F8168B">
      <w:r w:rsidRPr="009A128F">
        <w:rPr>
          <w:position w:val="-24"/>
        </w:rPr>
        <w:object w:dxaOrig="2120" w:dyaOrig="620" w14:anchorId="4D5EE61C">
          <v:shape id="_x0000_i1147" type="#_x0000_t75" style="width:109.9pt;height:30.3pt" o:ole="">
            <v:imagedata r:id="rId205" o:title=""/>
          </v:shape>
          <o:OLEObject Type="Embed" ProgID="Equation.3" ShapeID="_x0000_i1147" DrawAspect="Content" ObjectID="_1627913108" r:id="rId206"/>
        </w:object>
      </w:r>
    </w:p>
    <w:p w14:paraId="63F83BE5" w14:textId="77777777" w:rsidR="00196983" w:rsidRDefault="00196983" w:rsidP="00F8168B"/>
    <w:p w14:paraId="50DD92B2" w14:textId="77777777" w:rsidR="009A128F" w:rsidRDefault="00F16304" w:rsidP="00F8168B">
      <w:r w:rsidRPr="009A128F">
        <w:rPr>
          <w:position w:val="-24"/>
        </w:rPr>
        <w:object w:dxaOrig="1939" w:dyaOrig="620" w14:anchorId="3AFD349B">
          <v:shape id="_x0000_i1148" type="#_x0000_t75" style="width:90.95pt;height:30.3pt" o:ole="">
            <v:imagedata r:id="rId207" o:title=""/>
          </v:shape>
          <o:OLEObject Type="Embed" ProgID="Equation.3" ShapeID="_x0000_i1148" DrawAspect="Content" ObjectID="_1627913109" r:id="rId208"/>
        </w:object>
      </w:r>
    </w:p>
    <w:p w14:paraId="6ACDA6BF" w14:textId="77777777" w:rsidR="00D373DE" w:rsidRDefault="00D373DE">
      <w:pPr>
        <w:spacing w:after="0" w:line="240" w:lineRule="auto"/>
      </w:pPr>
      <w:r>
        <w:br w:type="page"/>
      </w:r>
    </w:p>
    <w:p w14:paraId="2EA3AC7F" w14:textId="77777777" w:rsidR="00D373DE" w:rsidRPr="00F8168B" w:rsidRDefault="00D373DE" w:rsidP="00F8168B"/>
    <w:p w14:paraId="2EE33775" w14:textId="77777777" w:rsidR="00BC1AC2" w:rsidRDefault="00BC1AC2" w:rsidP="00662A72">
      <w:pPr>
        <w:pStyle w:val="AQuestion"/>
      </w:pPr>
      <w:r>
        <w:t>Obtain a simple forward rate from a continuously compounded yield curve?</w:t>
      </w:r>
    </w:p>
    <w:p w14:paraId="51A0B907" w14:textId="77777777" w:rsidR="00BC1AC2" w:rsidRPr="00BC1AC2" w:rsidRDefault="00840E03" w:rsidP="00BC1AC2">
      <w:ins w:id="67" w:author="kenneth wilson" w:date="2016-04-12T06:53:00Z">
        <w:r>
          <w:pict w14:anchorId="15C0D214">
            <v:group id="_x0000_s1519" editas="canvas" style="width:371.6pt;height:204.45pt;mso-position-horizontal-relative:char;mso-position-vertical-relative:line" coordorigin="3797,3219" coordsize="6193,3407">
              <o:lock v:ext="edit" aspectratio="t"/>
              <v:shape id="_x0000_s1520" type="#_x0000_t75" style="position:absolute;left:3797;top:3219;width:6193;height:3407" o:preferrelative="f">
                <v:fill o:detectmouseclick="t"/>
                <v:path o:extrusionok="t" o:connecttype="none"/>
                <o:lock v:ext="edit" text="t"/>
              </v:shape>
              <v:line id="_x0000_s1521" style="position:absolute;flip:x y" from="4034,3456" to="4068,6185">
                <v:stroke endarrow="block"/>
              </v:line>
              <v:line id="_x0000_s1522" style="position:absolute" from="4034,6186" to="9468,6187">
                <v:stroke endarrow="block"/>
              </v:line>
              <v:line id="_x0000_s1523" style="position:absolute" from="6174,6186" to="6175,6344"/>
              <v:line id="_x0000_s1524" style="position:absolute" from="8574,6185" to="8575,6344"/>
              <v:shape id="_x0000_s1525" type="#_x0000_t202" style="position:absolute;left:8925;top:5767;width:1065;height:328" stroked="f">
                <v:textbox style="mso-next-textbox:#_x0000_s1525">
                  <w:txbxContent>
                    <w:p w14:paraId="58E1AD65" w14:textId="77777777" w:rsidR="00650D6F" w:rsidRPr="00F74BEC" w:rsidRDefault="00650D6F" w:rsidP="003411B8">
                      <w:pPr>
                        <w:rPr>
                          <w:ins w:id="68" w:author="kenneth wilson" w:date="2016-04-12T06:53:00Z"/>
                        </w:rPr>
                      </w:pPr>
                      <w:ins w:id="69" w:author="kenneth wilson" w:date="2016-04-12T06:53:00Z">
                        <w:r>
                          <w:t>Term</w:t>
                        </w:r>
                      </w:ins>
                    </w:p>
                  </w:txbxContent>
                </v:textbox>
              </v:shape>
              <v:shape id="_x0000_s1526" type="#_x0000_t202" style="position:absolute;left:4068;top:3355;width:1597;height:735" stroked="f">
                <v:textbox style="mso-next-textbox:#_x0000_s1526">
                  <w:txbxContent>
                    <w:p w14:paraId="64C5DA06" w14:textId="77777777" w:rsidR="00650D6F" w:rsidRPr="003A136D" w:rsidRDefault="00650D6F" w:rsidP="003411B8">
                      <w:pPr>
                        <w:rPr>
                          <w:ins w:id="70" w:author="kenneth wilson" w:date="2016-04-12T06:53:00Z"/>
                          <w:sz w:val="16"/>
                          <w:szCs w:val="16"/>
                        </w:rPr>
                      </w:pPr>
                      <w:ins w:id="71" w:author="kenneth wilson" w:date="2016-04-12T06:53:00Z">
                        <w:r w:rsidRPr="003A136D">
                          <w:rPr>
                            <w:sz w:val="16"/>
                            <w:szCs w:val="16"/>
                          </w:rPr>
                          <w:t>Annualized Continuously Compounded zero rates</w:t>
                        </w:r>
                      </w:ins>
                    </w:p>
                  </w:txbxContent>
                </v:textbox>
              </v:shape>
              <v:shape id="_x0000_s1527" type="#_x0000_t187" style="position:absolute;left:6014;top:4575;width:250;height:237"/>
              <v:shape id="_x0000_s1528" type="#_x0000_t187" style="position:absolute;left:8518;top:3732;width:250;height:238"/>
              <v:shape id="_x0000_s1529" type="#_x0000_t75" style="position:absolute;left:3954;top:6344;width:250;height:233">
                <v:imagedata r:id="rId75" o:title=""/>
              </v:shape>
              <v:shape id="_x0000_s1530" type="#_x0000_t75" style="position:absolute;left:8518;top:6394;width:167;height:216">
                <v:imagedata r:id="rId209" o:title=""/>
              </v:shape>
              <v:shape id="_x0000_s1531" type="#_x0000_t75" style="position:absolute;left:5909;top:4343;width:415;height:232">
                <v:imagedata r:id="rId79" o:title=""/>
              </v:shape>
              <v:shape id="_x0000_s1532" type="#_x0000_t75" style="position:absolute;left:8431;top:3456;width:416;height:231">
                <v:imagedata r:id="rId80" o:title=""/>
              </v:shape>
              <v:shape id="_x0000_s1533" type="#_x0000_t75" style="position:absolute;left:6047;top:6382;width:283;height:232">
                <v:imagedata r:id="rId210" o:title=""/>
              </v:shape>
              <w10:wrap type="none"/>
              <w10:anchorlock/>
            </v:group>
            <o:OLEObject Type="Embed" ProgID="Equation.3" ShapeID="_x0000_s1529" DrawAspect="Content" ObjectID="_1627913151" r:id="rId211"/>
            <o:OLEObject Type="Embed" ProgID="Equation.3" ShapeID="_x0000_s1530" DrawAspect="Content" ObjectID="_1627913152" r:id="rId212"/>
            <o:OLEObject Type="Embed" ProgID="Equation.3" ShapeID="_x0000_s1531" DrawAspect="Content" ObjectID="_1627913153" r:id="rId213"/>
            <o:OLEObject Type="Embed" ProgID="Equation.3" ShapeID="_x0000_s1532" DrawAspect="Content" ObjectID="_1627913154" r:id="rId214"/>
            <o:OLEObject Type="Embed" ProgID="Equation.3" ShapeID="_x0000_s1533" DrawAspect="Content" ObjectID="_1627913155" r:id="rId215"/>
          </w:pict>
        </w:r>
      </w:ins>
      <w:del w:id="72" w:author="kenneth wilson" w:date="2016-04-12T06:53:00Z">
        <w:r>
          <w:pict w14:anchorId="15C0D214">
            <v:group id="_x0000_s1156" editas="canvas" style="width:371.6pt;height:204.45pt;mso-position-horizontal-relative:char;mso-position-vertical-relative:line" coordorigin="3797,3219" coordsize="6193,3407">
              <o:lock v:ext="edit" aspectratio="t"/>
              <v:shape id="_x0000_s1157" type="#_x0000_t75" style="position:absolute;left:3797;top:3219;width:6193;height:3407" o:preferrelative="f">
                <v:fill o:detectmouseclick="t"/>
                <v:path o:extrusionok="t" o:connecttype="none"/>
                <o:lock v:ext="edit" text="t"/>
              </v:shape>
              <v:line id="_x0000_s1158" style="position:absolute;flip:x y" from="4034,3456" to="4068,6185">
                <v:stroke endarrow="block"/>
              </v:line>
              <v:line id="_x0000_s1159" style="position:absolute" from="4034,6186" to="9468,6187">
                <v:stroke endarrow="block"/>
              </v:line>
              <v:line id="_x0000_s1160" style="position:absolute" from="6174,6186" to="6175,6344"/>
              <v:line id="_x0000_s1161" style="position:absolute" from="8574,6185" to="8575,6344"/>
              <v:shape id="_x0000_s1162" type="#_x0000_t202" style="position:absolute;left:8925;top:5767;width:1065;height:328" stroked="f">
                <v:textbox style="mso-next-textbox:#_x0000_s1162">
                  <w:txbxContent>
                    <w:p w14:paraId="3555D409" w14:textId="77777777" w:rsidR="00650D6F" w:rsidRPr="00F74BEC" w:rsidRDefault="00650D6F" w:rsidP="003411B8">
                      <w:pPr>
                        <w:rPr>
                          <w:del w:id="73" w:author="kenneth wilson" w:date="2016-04-12T06:53:00Z"/>
                        </w:rPr>
                      </w:pPr>
                      <w:del w:id="74" w:author="kenneth wilson" w:date="2016-04-12T06:53:00Z">
                        <w:r>
                          <w:delText>Term</w:delText>
                        </w:r>
                      </w:del>
                    </w:p>
                  </w:txbxContent>
                </v:textbox>
              </v:shape>
              <v:shape id="_x0000_s1163" type="#_x0000_t202" style="position:absolute;left:4068;top:3355;width:1597;height:735" stroked="f">
                <v:textbox style="mso-next-textbox:#_x0000_s1163">
                  <w:txbxContent>
                    <w:p w14:paraId="398A3E44" w14:textId="77777777" w:rsidR="00650D6F" w:rsidRPr="003A136D" w:rsidRDefault="00650D6F" w:rsidP="003411B8">
                      <w:pPr>
                        <w:rPr>
                          <w:del w:id="75" w:author="kenneth wilson" w:date="2016-04-12T06:53:00Z"/>
                          <w:sz w:val="16"/>
                          <w:szCs w:val="16"/>
                        </w:rPr>
                      </w:pPr>
                      <w:del w:id="76" w:author="kenneth wilson" w:date="2016-04-12T06:53:00Z">
                        <w:r w:rsidRPr="003A136D">
                          <w:rPr>
                            <w:sz w:val="16"/>
                            <w:szCs w:val="16"/>
                          </w:rPr>
                          <w:delText>Annualized Continuously Compounded zero rates</w:delText>
                        </w:r>
                      </w:del>
                    </w:p>
                  </w:txbxContent>
                </v:textbox>
              </v:shape>
              <v:shape id="_x0000_s1164" type="#_x0000_t187" style="position:absolute;left:6014;top:4575;width:250;height:237"/>
              <v:shape id="_x0000_s1165" type="#_x0000_t187" style="position:absolute;left:8518;top:3732;width:250;height:238"/>
              <v:shape id="_x0000_s1166" type="#_x0000_t75" style="position:absolute;left:3954;top:6344;width:250;height:233">
                <v:imagedata r:id="rId75" o:title=""/>
              </v:shape>
              <v:shape id="_x0000_s1168" type="#_x0000_t75" style="position:absolute;left:8518;top:6394;width:167;height:216">
                <v:imagedata r:id="rId209" o:title=""/>
              </v:shape>
              <v:shape id="_x0000_s1171" type="#_x0000_t75" style="position:absolute;left:5909;top:4343;width:415;height:232">
                <v:imagedata r:id="rId79" o:title=""/>
              </v:shape>
              <v:shape id="_x0000_s1172" type="#_x0000_t75" style="position:absolute;left:8431;top:3456;width:416;height:231">
                <v:imagedata r:id="rId80" o:title=""/>
              </v:shape>
              <v:shape id="_x0000_s1167" type="#_x0000_t75" style="position:absolute;left:6047;top:6382;width:283;height:232">
                <v:imagedata r:id="rId210" o:title=""/>
              </v:shape>
              <w10:anchorlock/>
            </v:group>
            <o:OLEObject Type="Embed" ProgID="Equation.3" ShapeID="_x0000_s1166" DrawAspect="Content" ObjectID="_1627913156" r:id="rId216"/>
            <o:OLEObject Type="Embed" ProgID="Equation.3" ShapeID="_x0000_s1168" DrawAspect="Content" ObjectID="_1627913157" r:id="rId217"/>
            <o:OLEObject Type="Embed" ProgID="Equation.3" ShapeID="_x0000_s1171" DrawAspect="Content" ObjectID="_1627913158" r:id="rId218"/>
            <o:OLEObject Type="Embed" ProgID="Equation.3" ShapeID="_x0000_s1172" DrawAspect="Content" ObjectID="_1627913159" r:id="rId219"/>
            <o:OLEObject Type="Embed" ProgID="Equation.3" ShapeID="_x0000_s1167" DrawAspect="Content" ObjectID="_1627913160" r:id="rId220"/>
          </w:pict>
        </w:r>
      </w:del>
    </w:p>
    <w:p w14:paraId="4C22A9AC" w14:textId="77777777" w:rsidR="008A1D4E" w:rsidRDefault="008A1D4E" w:rsidP="00A7329B"/>
    <w:p w14:paraId="67EDAD35" w14:textId="77777777" w:rsidR="003411B8" w:rsidRDefault="003411B8" w:rsidP="00F03382">
      <w:r>
        <w:t>There are multiple ways of deriving this.</w:t>
      </w:r>
    </w:p>
    <w:p w14:paraId="43AEF02B" w14:textId="77777777" w:rsidR="003411B8" w:rsidRDefault="00BC4BAD" w:rsidP="00BC4BAD">
      <w:pPr>
        <w:pStyle w:val="Heading3"/>
      </w:pPr>
      <w:r>
        <w:t xml:space="preserve">1. </w:t>
      </w:r>
      <w:r w:rsidR="004B3A3B">
        <w:t>Calculate discount factors for 18months and 24months</w:t>
      </w:r>
    </w:p>
    <w:p w14:paraId="1DE43119" w14:textId="77777777" w:rsidR="004B3A3B" w:rsidRDefault="004B3A3B" w:rsidP="004B3A3B"/>
    <w:p w14:paraId="311DF7FC" w14:textId="77777777" w:rsidR="004B3A3B" w:rsidRDefault="00A17611" w:rsidP="004B3A3B">
      <w:r w:rsidRPr="004B3A3B">
        <w:rPr>
          <w:position w:val="-12"/>
        </w:rPr>
        <w:object w:dxaOrig="2560" w:dyaOrig="380" w14:anchorId="5CDCBBF6">
          <v:shape id="_x0000_i1161" type="#_x0000_t75" style="width:128.85pt;height:18.95pt" o:ole="">
            <v:imagedata r:id="rId221" o:title=""/>
          </v:shape>
          <o:OLEObject Type="Embed" ProgID="Equation.3" ShapeID="_x0000_i1161" DrawAspect="Content" ObjectID="_1627913110" r:id="rId222"/>
        </w:object>
      </w:r>
    </w:p>
    <w:p w14:paraId="0BE225E6" w14:textId="77777777" w:rsidR="004B3A3B" w:rsidRDefault="00A17611" w:rsidP="004B3A3B">
      <w:r w:rsidRPr="004B3A3B">
        <w:rPr>
          <w:position w:val="-10"/>
        </w:rPr>
        <w:object w:dxaOrig="2380" w:dyaOrig="360" w14:anchorId="0EA2685A">
          <v:shape id="_x0000_i1162" type="#_x0000_t75" style="width:125.05pt;height:18.95pt" o:ole="">
            <v:imagedata r:id="rId223" o:title=""/>
          </v:shape>
          <o:OLEObject Type="Embed" ProgID="Equation.3" ShapeID="_x0000_i1162" DrawAspect="Content" ObjectID="_1627913111" r:id="rId224"/>
        </w:object>
      </w:r>
    </w:p>
    <w:p w14:paraId="6D49C354" w14:textId="77777777" w:rsidR="004B3A3B" w:rsidRDefault="004B3A3B" w:rsidP="004B3A3B"/>
    <w:p w14:paraId="048AD355" w14:textId="77777777" w:rsidR="004B3A3B" w:rsidRDefault="00A17611" w:rsidP="00BC4BAD">
      <w:r>
        <w:t xml:space="preserve">We note that to prevent arbitrage that </w:t>
      </w:r>
    </w:p>
    <w:p w14:paraId="06129632" w14:textId="77777777" w:rsidR="00A17611" w:rsidRDefault="00A17611" w:rsidP="00A17611"/>
    <w:p w14:paraId="42A0DFDC" w14:textId="77777777" w:rsidR="00A17611" w:rsidRDefault="00A17611" w:rsidP="00A17611">
      <w:r w:rsidRPr="00A17611">
        <w:rPr>
          <w:position w:val="-12"/>
        </w:rPr>
        <w:object w:dxaOrig="1939" w:dyaOrig="360" w14:anchorId="7A8E7504">
          <v:shape id="_x0000_i1163" type="#_x0000_t75" style="width:90.95pt;height:18.95pt" o:ole="">
            <v:imagedata r:id="rId225" o:title=""/>
          </v:shape>
          <o:OLEObject Type="Embed" ProgID="Equation.3" ShapeID="_x0000_i1163" DrawAspect="Content" ObjectID="_1627913112" r:id="rId226"/>
        </w:object>
      </w:r>
      <w:r>
        <w:t xml:space="preserve"> and since </w:t>
      </w:r>
      <w:r w:rsidRPr="00A17611">
        <w:rPr>
          <w:position w:val="-28"/>
        </w:rPr>
        <w:object w:dxaOrig="859" w:dyaOrig="660" w14:anchorId="220ECFC0">
          <v:shape id="_x0000_i1164" type="#_x0000_t75" style="width:41.7pt;height:37.9pt" o:ole="">
            <v:imagedata r:id="rId227" o:title=""/>
          </v:shape>
          <o:OLEObject Type="Embed" ProgID="Equation.3" ShapeID="_x0000_i1164" DrawAspect="Content" ObjectID="_1627913113" r:id="rId228"/>
        </w:object>
      </w:r>
      <w:r>
        <w:t>then</w:t>
      </w:r>
      <w:r w:rsidR="00F03382" w:rsidRPr="00A17611">
        <w:rPr>
          <w:position w:val="-30"/>
        </w:rPr>
        <w:object w:dxaOrig="2060" w:dyaOrig="680" w14:anchorId="31F438CC">
          <v:shape id="_x0000_i1165" type="#_x0000_t75" style="width:102.3pt;height:37.9pt" o:ole="">
            <v:imagedata r:id="rId229" o:title=""/>
          </v:shape>
          <o:OLEObject Type="Embed" ProgID="Equation.3" ShapeID="_x0000_i1165" DrawAspect="Content" ObjectID="_1627913114" r:id="rId230"/>
        </w:object>
      </w:r>
    </w:p>
    <w:p w14:paraId="1A9A6BA9" w14:textId="77777777" w:rsidR="004B3A3B" w:rsidRDefault="004B3A3B" w:rsidP="004B3A3B"/>
    <w:p w14:paraId="6435EC02" w14:textId="77777777" w:rsidR="003411B8" w:rsidRDefault="008A6319" w:rsidP="00A7329B">
      <w:r w:rsidRPr="00A17611">
        <w:rPr>
          <w:position w:val="-30"/>
        </w:rPr>
        <w:object w:dxaOrig="2280" w:dyaOrig="680" w14:anchorId="5737AA58">
          <v:shape id="_x0000_i1166" type="#_x0000_t75" style="width:113.7pt;height:37.9pt" o:ole="">
            <v:imagedata r:id="rId231" o:title=""/>
          </v:shape>
          <o:OLEObject Type="Embed" ProgID="Equation.3" ShapeID="_x0000_i1166" DrawAspect="Content" ObjectID="_1627913115" r:id="rId232"/>
        </w:object>
      </w:r>
    </w:p>
    <w:p w14:paraId="21219636" w14:textId="77777777" w:rsidR="003411B8" w:rsidRDefault="003411B8" w:rsidP="00A7329B"/>
    <w:p w14:paraId="11F77ECB" w14:textId="77777777" w:rsidR="003411B8" w:rsidRDefault="00F03382" w:rsidP="00A7329B">
      <w:r w:rsidRPr="00A17611">
        <w:rPr>
          <w:position w:val="-30"/>
        </w:rPr>
        <w:object w:dxaOrig="1400" w:dyaOrig="700" w14:anchorId="58585539">
          <v:shape id="_x0000_i1167" type="#_x0000_t75" style="width:1in;height:37.9pt" o:ole="">
            <v:imagedata r:id="rId233" o:title=""/>
          </v:shape>
          <o:OLEObject Type="Embed" ProgID="Equation.3" ShapeID="_x0000_i1167" DrawAspect="Content" ObjectID="_1627913116" r:id="rId234"/>
        </w:object>
      </w:r>
    </w:p>
    <w:p w14:paraId="3A63961E" w14:textId="77777777" w:rsidR="003411B8" w:rsidRDefault="003411B8" w:rsidP="00A7329B"/>
    <w:p w14:paraId="786F1586" w14:textId="77777777" w:rsidR="008A6319" w:rsidRDefault="008A6319" w:rsidP="00A7329B">
      <w:r>
        <w:t>Now convert the discount factor to a simple rate by noting that</w:t>
      </w:r>
    </w:p>
    <w:p w14:paraId="0175A9CC" w14:textId="77777777" w:rsidR="008A6319" w:rsidRDefault="008A6319" w:rsidP="00A7329B"/>
    <w:p w14:paraId="61602BC3" w14:textId="77777777" w:rsidR="008A6319" w:rsidRDefault="00F03382" w:rsidP="00A7329B">
      <w:r w:rsidRPr="00F03382">
        <w:rPr>
          <w:position w:val="-30"/>
        </w:rPr>
        <w:object w:dxaOrig="1480" w:dyaOrig="700" w14:anchorId="20E72B84">
          <v:shape id="_x0000_i1168" type="#_x0000_t75" style="width:1in;height:37.9pt" o:ole="">
            <v:imagedata r:id="rId235" o:title=""/>
          </v:shape>
          <o:OLEObject Type="Embed" ProgID="Equation.3" ShapeID="_x0000_i1168" DrawAspect="Content" ObjectID="_1627913117" r:id="rId236"/>
        </w:object>
      </w:r>
    </w:p>
    <w:p w14:paraId="0C62925C" w14:textId="77777777" w:rsidR="00F03382" w:rsidRDefault="00F03382" w:rsidP="00A7329B"/>
    <w:p w14:paraId="00CC5E5E" w14:textId="77777777" w:rsidR="001F1F1A" w:rsidRDefault="00F03382" w:rsidP="00A7329B">
      <w:r w:rsidRPr="00F03382">
        <w:rPr>
          <w:position w:val="-32"/>
        </w:rPr>
        <w:object w:dxaOrig="1700" w:dyaOrig="760" w14:anchorId="0F10C220">
          <v:shape id="_x0000_i1169" type="#_x0000_t75" style="width:87.15pt;height:34.1pt" o:ole="">
            <v:imagedata r:id="rId237" o:title=""/>
          </v:shape>
          <o:OLEObject Type="Embed" ProgID="Equation.3" ShapeID="_x0000_i1169" DrawAspect="Content" ObjectID="_1627913118" r:id="rId238"/>
        </w:object>
      </w:r>
    </w:p>
    <w:p w14:paraId="7FCE7245" w14:textId="77777777" w:rsidR="00AB0E0C" w:rsidRDefault="00E369F3" w:rsidP="00E369F3">
      <w:pPr>
        <w:pStyle w:val="Heading3"/>
      </w:pPr>
      <w:r>
        <w:t xml:space="preserve">2. </w:t>
      </w:r>
      <w:r w:rsidR="00AB0E0C">
        <w:t>Use the forward relation</w:t>
      </w:r>
    </w:p>
    <w:p w14:paraId="2ED96884" w14:textId="77777777" w:rsidR="00AB0E0C" w:rsidRDefault="00AB0E0C" w:rsidP="00E369F3"/>
    <w:p w14:paraId="21C69B91" w14:textId="77777777" w:rsidR="00E74461" w:rsidRDefault="00E74461" w:rsidP="00E369F3"/>
    <w:p w14:paraId="6568D151" w14:textId="77777777" w:rsidR="00E74461" w:rsidRPr="00AB0E0C" w:rsidRDefault="00E74461" w:rsidP="00E369F3"/>
    <w:p w14:paraId="5F1D163A" w14:textId="77777777" w:rsidR="001F1F1A" w:rsidRDefault="001F1F1A" w:rsidP="00A7329B"/>
    <w:p w14:paraId="208A8DE8" w14:textId="77777777" w:rsidR="001F1F1A" w:rsidRDefault="001F1F1A" w:rsidP="00A7329B"/>
    <w:p w14:paraId="0CEEEA04" w14:textId="77777777" w:rsidR="00A759B4" w:rsidRDefault="00A759B4" w:rsidP="00C90677">
      <w:pPr>
        <w:rPr>
          <w:b/>
          <w:u w:val="single"/>
        </w:rPr>
      </w:pPr>
    </w:p>
    <w:sectPr w:rsidR="00A759B4" w:rsidSect="00D03D85">
      <w:headerReference w:type="default" r:id="rId239"/>
      <w:footerReference w:type="default" r:id="rId2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6C0AE" w14:textId="77777777" w:rsidR="00840E03" w:rsidRDefault="00840E03" w:rsidP="009C1644">
      <w:pPr>
        <w:spacing w:after="0" w:line="240" w:lineRule="auto"/>
      </w:pPr>
      <w:r>
        <w:separator/>
      </w:r>
    </w:p>
  </w:endnote>
  <w:endnote w:type="continuationSeparator" w:id="0">
    <w:p w14:paraId="5F9C090C" w14:textId="77777777" w:rsidR="00840E03" w:rsidRDefault="00840E03" w:rsidP="009C1644">
      <w:pPr>
        <w:spacing w:after="0" w:line="240" w:lineRule="auto"/>
      </w:pPr>
      <w:r>
        <w:continuationSeparator/>
      </w:r>
    </w:p>
  </w:endnote>
  <w:endnote w:type="continuationNotice" w:id="1">
    <w:p w14:paraId="1BF87E3D" w14:textId="77777777" w:rsidR="00840E03" w:rsidRDefault="00840E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B1"/>
    <w:family w:val="auto"/>
    <w:pitch w:val="variable"/>
    <w:sig w:usb0="00000801" w:usb1="00000000" w:usb2="00000000" w:usb3="00000000" w:csb0="00000020"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A26F" w14:textId="77777777" w:rsidR="00650D6F" w:rsidRDefault="00650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D4D12" w14:textId="77777777" w:rsidR="00840E03" w:rsidRDefault="00840E03" w:rsidP="009C1644">
      <w:pPr>
        <w:spacing w:after="0" w:line="240" w:lineRule="auto"/>
      </w:pPr>
      <w:r>
        <w:separator/>
      </w:r>
    </w:p>
  </w:footnote>
  <w:footnote w:type="continuationSeparator" w:id="0">
    <w:p w14:paraId="5B1EA49C" w14:textId="77777777" w:rsidR="00840E03" w:rsidRDefault="00840E03" w:rsidP="009C1644">
      <w:pPr>
        <w:spacing w:after="0" w:line="240" w:lineRule="auto"/>
      </w:pPr>
      <w:r>
        <w:continuationSeparator/>
      </w:r>
    </w:p>
  </w:footnote>
  <w:footnote w:type="continuationNotice" w:id="1">
    <w:p w14:paraId="60F0C7C4" w14:textId="77777777" w:rsidR="00840E03" w:rsidRDefault="00840E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C93F" w14:textId="77777777" w:rsidR="00650D6F" w:rsidRDefault="00650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singleLevel"/>
    <w:tmpl w:val="43CC59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0493B"/>
    <w:multiLevelType w:val="hybridMultilevel"/>
    <w:tmpl w:val="344818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46CD6"/>
    <w:multiLevelType w:val="multilevel"/>
    <w:tmpl w:val="7E56386C"/>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2C29F3"/>
    <w:multiLevelType w:val="hybridMultilevel"/>
    <w:tmpl w:val="134A6B4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7">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6A6D1F"/>
    <w:multiLevelType w:val="hybridMultilevel"/>
    <w:tmpl w:val="03EAAAC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410E68"/>
    <w:multiLevelType w:val="multilevel"/>
    <w:tmpl w:val="07DCD7AC"/>
    <w:numStyleLink w:val="KennysListStyles"/>
  </w:abstractNum>
  <w:abstractNum w:abstractNumId="7" w15:restartNumberingAfterBreak="0">
    <w:nsid w:val="11EB1422"/>
    <w:multiLevelType w:val="hybridMultilevel"/>
    <w:tmpl w:val="A8184F02"/>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7">
      <w:start w:val="1"/>
      <w:numFmt w:val="bullet"/>
      <w:lvlText w:val=""/>
      <w:lvlJc w:val="left"/>
      <w:pPr>
        <w:tabs>
          <w:tab w:val="num" w:pos="2880"/>
        </w:tabs>
        <w:ind w:left="2880" w:hanging="360"/>
      </w:pPr>
      <w:rPr>
        <w:rFonts w:ascii="Symbol" w:hAnsi="Symbol" w:hint="default"/>
      </w:rPr>
    </w:lvl>
    <w:lvl w:ilvl="5" w:tplc="04090005">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6F85842"/>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9E92531"/>
    <w:multiLevelType w:val="hybridMultilevel"/>
    <w:tmpl w:val="E17CF43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77974"/>
    <w:multiLevelType w:val="multilevel"/>
    <w:tmpl w:val="07DCD7AC"/>
    <w:numStyleLink w:val="KennysListStyles"/>
  </w:abstractNum>
  <w:abstractNum w:abstractNumId="11" w15:restartNumberingAfterBreak="0">
    <w:nsid w:val="1D6A2BB4"/>
    <w:multiLevelType w:val="multilevel"/>
    <w:tmpl w:val="07DCD7AC"/>
    <w:numStyleLink w:val="KennysListStyles"/>
  </w:abstractNum>
  <w:abstractNum w:abstractNumId="12" w15:restartNumberingAfterBreak="0">
    <w:nsid w:val="1E9E4284"/>
    <w:multiLevelType w:val="hybridMultilevel"/>
    <w:tmpl w:val="B5726D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BD1D4D"/>
    <w:multiLevelType w:val="hybridMultilevel"/>
    <w:tmpl w:val="A0EAD8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5A3AE3"/>
    <w:multiLevelType w:val="multilevel"/>
    <w:tmpl w:val="07DCD7AC"/>
    <w:numStyleLink w:val="KennysListStyles"/>
  </w:abstractNum>
  <w:abstractNum w:abstractNumId="15" w15:restartNumberingAfterBreak="0">
    <w:nsid w:val="2CAB4C42"/>
    <w:multiLevelType w:val="hybridMultilevel"/>
    <w:tmpl w:val="8B34CE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F964BF"/>
    <w:multiLevelType w:val="hybridMultilevel"/>
    <w:tmpl w:val="64C2FD8E"/>
    <w:lvl w:ilvl="0" w:tplc="A23C7596">
      <w:start w:val="1"/>
      <w:numFmt w:val="decimal"/>
      <w:pStyle w:val="ACode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227464"/>
    <w:multiLevelType w:val="multilevel"/>
    <w:tmpl w:val="430EF7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9F397B"/>
    <w:multiLevelType w:val="hybridMultilevel"/>
    <w:tmpl w:val="E6586A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D03B6F"/>
    <w:multiLevelType w:val="multilevel"/>
    <w:tmpl w:val="07DCD7AC"/>
    <w:numStyleLink w:val="KennysListStyles"/>
  </w:abstractNum>
  <w:abstractNum w:abstractNumId="21" w15:restartNumberingAfterBreak="0">
    <w:nsid w:val="53F77C4E"/>
    <w:multiLevelType w:val="hybridMultilevel"/>
    <w:tmpl w:val="24B6D4A8"/>
    <w:lvl w:ilvl="0" w:tplc="F07C4B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D22B0C"/>
    <w:multiLevelType w:val="multilevel"/>
    <w:tmpl w:val="07DCD7AC"/>
    <w:numStyleLink w:val="KennysListStyles"/>
  </w:abstractNum>
  <w:abstractNum w:abstractNumId="23" w15:restartNumberingAfterBreak="0">
    <w:nsid w:val="5E8B3F48"/>
    <w:multiLevelType w:val="multilevel"/>
    <w:tmpl w:val="9B023A10"/>
    <w:lvl w:ilvl="0">
      <w:start w:val="2"/>
      <w:numFmt w:val="decimal"/>
      <w:pStyle w:val="ChapterHeading"/>
      <w:lvlText w:val="Chapter %1"/>
      <w:lvlJc w:val="left"/>
      <w:pPr>
        <w:ind w:left="0" w:firstLine="0"/>
      </w:pPr>
      <w:rPr>
        <w:rFonts w:hint="default"/>
      </w:rPr>
    </w:lvl>
    <w:lvl w:ilvl="1">
      <w:start w:val="1"/>
      <w:numFmt w:val="decimal"/>
      <w:pStyle w:val="Heading1"/>
      <w:lvlText w:val="%1.%2"/>
      <w:lvlJc w:val="left"/>
      <w:pPr>
        <w:ind w:left="0" w:firstLine="0"/>
      </w:pPr>
      <w:rPr>
        <w:rFonts w:hint="default"/>
      </w:rPr>
    </w:lvl>
    <w:lvl w:ilvl="2">
      <w:start w:val="1"/>
      <w:numFmt w:val="decimal"/>
      <w:pStyle w:val="Heading2"/>
      <w:lvlText w:val="%1.%2.%3"/>
      <w:lvlJc w:val="left"/>
      <w:pPr>
        <w:ind w:left="0" w:firstLine="0"/>
      </w:pPr>
      <w:rPr>
        <w:rFonts w:hint="default"/>
      </w:rPr>
    </w:lvl>
    <w:lvl w:ilvl="3">
      <w:start w:val="1"/>
      <w:numFmt w:val="decimal"/>
      <w:pStyle w:val="Heading3"/>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EA10C1F"/>
    <w:multiLevelType w:val="hybridMultilevel"/>
    <w:tmpl w:val="80EA03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7">
      <w:start w:val="1"/>
      <w:numFmt w:val="bullet"/>
      <w:lvlText w:val=""/>
      <w:lvlJc w:val="left"/>
      <w:pPr>
        <w:tabs>
          <w:tab w:val="num" w:pos="3240"/>
        </w:tabs>
        <w:ind w:left="3240" w:hanging="360"/>
      </w:pPr>
      <w:rPr>
        <w:rFonts w:ascii="Symbol" w:hAnsi="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AC0B26"/>
    <w:multiLevelType w:val="hybridMultilevel"/>
    <w:tmpl w:val="B5BC64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4334A6"/>
    <w:multiLevelType w:val="multilevel"/>
    <w:tmpl w:val="0888A916"/>
    <w:lvl w:ilvl="0">
      <w:start w:val="2"/>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A95FCF"/>
    <w:multiLevelType w:val="hybridMultilevel"/>
    <w:tmpl w:val="C21E8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AD6A50"/>
    <w:multiLevelType w:val="multilevel"/>
    <w:tmpl w:val="07DCD7AC"/>
    <w:numStyleLink w:val="KennysListStyles"/>
  </w:abstractNum>
  <w:abstractNum w:abstractNumId="29" w15:restartNumberingAfterBreak="0">
    <w:nsid w:val="6862335D"/>
    <w:multiLevelType w:val="hybridMultilevel"/>
    <w:tmpl w:val="511ADD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715159"/>
    <w:multiLevelType w:val="multilevel"/>
    <w:tmpl w:val="07DCD7AC"/>
    <w:numStyleLink w:val="KennysListStyles"/>
  </w:abstractNum>
  <w:abstractNum w:abstractNumId="31" w15:restartNumberingAfterBreak="0">
    <w:nsid w:val="6ABE4523"/>
    <w:multiLevelType w:val="multilevel"/>
    <w:tmpl w:val="B8FAD4B0"/>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E9451C"/>
    <w:multiLevelType w:val="hybridMultilevel"/>
    <w:tmpl w:val="F5FEAE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0A0DCC"/>
    <w:multiLevelType w:val="hybridMultilevel"/>
    <w:tmpl w:val="DAF6A2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C75C8"/>
    <w:multiLevelType w:val="multilevel"/>
    <w:tmpl w:val="07DCD7AC"/>
    <w:numStyleLink w:val="KennysListStyles"/>
  </w:abstractNum>
  <w:abstractNum w:abstractNumId="35" w15:restartNumberingAfterBreak="0">
    <w:nsid w:val="7128533A"/>
    <w:multiLevelType w:val="hybridMultilevel"/>
    <w:tmpl w:val="863E6D00"/>
    <w:lvl w:ilvl="0" w:tplc="34FE751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BA32D1"/>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1C6F7D"/>
    <w:multiLevelType w:val="multilevel"/>
    <w:tmpl w:val="07DCD7AC"/>
    <w:numStyleLink w:val="KennysListStyles"/>
  </w:abstractNum>
  <w:abstractNum w:abstractNumId="40" w15:restartNumberingAfterBreak="0">
    <w:nsid w:val="74227B06"/>
    <w:multiLevelType w:val="hybridMultilevel"/>
    <w:tmpl w:val="4F5A82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980AF0"/>
    <w:multiLevelType w:val="hybridMultilevel"/>
    <w:tmpl w:val="AC7238C6"/>
    <w:lvl w:ilvl="0" w:tplc="3FE6BC0E">
      <w:start w:val="1"/>
      <w:numFmt w:val="decimal"/>
      <w:pStyle w:val="ACodeAnswer"/>
      <w:lvlText w:val="%1."/>
      <w:lvlJc w:val="left"/>
      <w:pPr>
        <w:ind w:left="1080" w:hanging="360"/>
      </w:pPr>
      <w:rPr>
        <w:rFonts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CEE0A0E"/>
    <w:multiLevelType w:val="multilevel"/>
    <w:tmpl w:val="90BC11A6"/>
    <w:lvl w:ilvl="0">
      <w:start w:val="5"/>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2"/>
  </w:num>
  <w:num w:numId="2">
    <w:abstractNumId w:val="27"/>
  </w:num>
  <w:num w:numId="3">
    <w:abstractNumId w:val="9"/>
  </w:num>
  <w:num w:numId="4">
    <w:abstractNumId w:val="33"/>
  </w:num>
  <w:num w:numId="5">
    <w:abstractNumId w:val="13"/>
  </w:num>
  <w:num w:numId="6">
    <w:abstractNumId w:val="25"/>
  </w:num>
  <w:num w:numId="7">
    <w:abstractNumId w:val="21"/>
  </w:num>
  <w:num w:numId="8">
    <w:abstractNumId w:val="18"/>
  </w:num>
  <w:num w:numId="9">
    <w:abstractNumId w:val="36"/>
  </w:num>
  <w:num w:numId="10">
    <w:abstractNumId w:val="12"/>
  </w:num>
  <w:num w:numId="11">
    <w:abstractNumId w:val="35"/>
  </w:num>
  <w:num w:numId="12">
    <w:abstractNumId w:val="0"/>
  </w:num>
  <w:num w:numId="13">
    <w:abstractNumId w:val="2"/>
  </w:num>
  <w:num w:numId="14">
    <w:abstractNumId w:val="42"/>
  </w:num>
  <w:num w:numId="15">
    <w:abstractNumId w:val="7"/>
  </w:num>
  <w:num w:numId="16">
    <w:abstractNumId w:val="15"/>
  </w:num>
  <w:num w:numId="17">
    <w:abstractNumId w:val="19"/>
  </w:num>
  <w:num w:numId="18">
    <w:abstractNumId w:val="1"/>
  </w:num>
  <w:num w:numId="19">
    <w:abstractNumId w:val="4"/>
  </w:num>
  <w:num w:numId="20">
    <w:abstractNumId w:val="29"/>
  </w:num>
  <w:num w:numId="21">
    <w:abstractNumId w:val="5"/>
  </w:num>
  <w:num w:numId="22">
    <w:abstractNumId w:val="40"/>
  </w:num>
  <w:num w:numId="23">
    <w:abstractNumId w:val="24"/>
  </w:num>
  <w:num w:numId="24">
    <w:abstractNumId w:val="16"/>
  </w:num>
  <w:num w:numId="25">
    <w:abstractNumId w:val="17"/>
  </w:num>
  <w:num w:numId="26">
    <w:abstractNumId w:val="41"/>
  </w:num>
  <w:num w:numId="27">
    <w:abstractNumId w:val="26"/>
  </w:num>
  <w:num w:numId="28">
    <w:abstractNumId w:val="3"/>
  </w:num>
  <w:num w:numId="29">
    <w:abstractNumId w:val="30"/>
  </w:num>
  <w:num w:numId="30">
    <w:abstractNumId w:val="10"/>
  </w:num>
  <w:num w:numId="31">
    <w:abstractNumId w:val="20"/>
  </w:num>
  <w:num w:numId="32">
    <w:abstractNumId w:val="11"/>
  </w:num>
  <w:num w:numId="33">
    <w:abstractNumId w:val="6"/>
  </w:num>
  <w:num w:numId="34">
    <w:abstractNumId w:val="28"/>
  </w:num>
  <w:num w:numId="35">
    <w:abstractNumId w:val="38"/>
  </w:num>
  <w:num w:numId="36">
    <w:abstractNumId w:val="34"/>
  </w:num>
  <w:num w:numId="37">
    <w:abstractNumId w:val="14"/>
  </w:num>
  <w:num w:numId="38">
    <w:abstractNumId w:val="22"/>
    <w:lvlOverride w:ilvl="0">
      <w:lvl w:ilvl="0">
        <w:start w:val="1"/>
        <w:numFmt w:val="decimal"/>
        <w:lvlText w:val="Chapter %1"/>
        <w:lvlJc w:val="left"/>
        <w:pPr>
          <w:ind w:left="0" w:firstLine="0"/>
        </w:pPr>
        <w:rPr>
          <w:rFonts w:hint="default"/>
        </w:rPr>
      </w:lvl>
    </w:lvlOverride>
  </w:num>
  <w:num w:numId="39">
    <w:abstractNumId w:val="31"/>
  </w:num>
  <w:num w:numId="40">
    <w:abstractNumId w:val="2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wilson">
    <w15:presenceInfo w15:providerId="Windows Live" w15:userId="e9ce91852086ca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6E"/>
    <w:rsid w:val="00000551"/>
    <w:rsid w:val="00003EF3"/>
    <w:rsid w:val="00006BFA"/>
    <w:rsid w:val="00010888"/>
    <w:rsid w:val="00012CC7"/>
    <w:rsid w:val="00013208"/>
    <w:rsid w:val="00014202"/>
    <w:rsid w:val="00020410"/>
    <w:rsid w:val="00020583"/>
    <w:rsid w:val="00022BB8"/>
    <w:rsid w:val="000276C5"/>
    <w:rsid w:val="00037021"/>
    <w:rsid w:val="00041C0E"/>
    <w:rsid w:val="0004211E"/>
    <w:rsid w:val="00045FAB"/>
    <w:rsid w:val="00047ECE"/>
    <w:rsid w:val="0005441C"/>
    <w:rsid w:val="00057090"/>
    <w:rsid w:val="000577D9"/>
    <w:rsid w:val="00062E68"/>
    <w:rsid w:val="00066C36"/>
    <w:rsid w:val="0007059A"/>
    <w:rsid w:val="00071C73"/>
    <w:rsid w:val="000721F8"/>
    <w:rsid w:val="00074625"/>
    <w:rsid w:val="000802AD"/>
    <w:rsid w:val="00083A21"/>
    <w:rsid w:val="00084351"/>
    <w:rsid w:val="00090712"/>
    <w:rsid w:val="000A4241"/>
    <w:rsid w:val="000A7574"/>
    <w:rsid w:val="000B11DC"/>
    <w:rsid w:val="000B16EB"/>
    <w:rsid w:val="000B339D"/>
    <w:rsid w:val="000C671D"/>
    <w:rsid w:val="000D4DDA"/>
    <w:rsid w:val="000D6F9E"/>
    <w:rsid w:val="000E25FA"/>
    <w:rsid w:val="000E5784"/>
    <w:rsid w:val="000E6315"/>
    <w:rsid w:val="000F2AC4"/>
    <w:rsid w:val="000F3317"/>
    <w:rsid w:val="000F5144"/>
    <w:rsid w:val="00101585"/>
    <w:rsid w:val="001031CF"/>
    <w:rsid w:val="001056C9"/>
    <w:rsid w:val="001069BB"/>
    <w:rsid w:val="00114BC7"/>
    <w:rsid w:val="00115F69"/>
    <w:rsid w:val="00123BE6"/>
    <w:rsid w:val="00124CB8"/>
    <w:rsid w:val="00125201"/>
    <w:rsid w:val="00125205"/>
    <w:rsid w:val="0013276B"/>
    <w:rsid w:val="00134EF6"/>
    <w:rsid w:val="00135E52"/>
    <w:rsid w:val="00141FD3"/>
    <w:rsid w:val="0014264E"/>
    <w:rsid w:val="00157BA2"/>
    <w:rsid w:val="001615DB"/>
    <w:rsid w:val="001646A0"/>
    <w:rsid w:val="00172FA8"/>
    <w:rsid w:val="00181C44"/>
    <w:rsid w:val="00181C66"/>
    <w:rsid w:val="00187C19"/>
    <w:rsid w:val="00191616"/>
    <w:rsid w:val="00192E2B"/>
    <w:rsid w:val="00196983"/>
    <w:rsid w:val="001A5016"/>
    <w:rsid w:val="001B2691"/>
    <w:rsid w:val="001B2A58"/>
    <w:rsid w:val="001B4E5D"/>
    <w:rsid w:val="001B616C"/>
    <w:rsid w:val="001B648E"/>
    <w:rsid w:val="001B7584"/>
    <w:rsid w:val="001C0F91"/>
    <w:rsid w:val="001C13D7"/>
    <w:rsid w:val="001C192C"/>
    <w:rsid w:val="001C2AAC"/>
    <w:rsid w:val="001C42D5"/>
    <w:rsid w:val="001C6490"/>
    <w:rsid w:val="001D3AD0"/>
    <w:rsid w:val="001E1EAE"/>
    <w:rsid w:val="001F1F1A"/>
    <w:rsid w:val="001F3ED1"/>
    <w:rsid w:val="001F45BE"/>
    <w:rsid w:val="001F4873"/>
    <w:rsid w:val="001F4D56"/>
    <w:rsid w:val="001F71F4"/>
    <w:rsid w:val="002049CC"/>
    <w:rsid w:val="00206F6F"/>
    <w:rsid w:val="00207F93"/>
    <w:rsid w:val="00213875"/>
    <w:rsid w:val="002149B0"/>
    <w:rsid w:val="00221306"/>
    <w:rsid w:val="00233235"/>
    <w:rsid w:val="002427F3"/>
    <w:rsid w:val="00243760"/>
    <w:rsid w:val="00243A08"/>
    <w:rsid w:val="0024489B"/>
    <w:rsid w:val="00247A3B"/>
    <w:rsid w:val="00260CC2"/>
    <w:rsid w:val="00262015"/>
    <w:rsid w:val="002633EB"/>
    <w:rsid w:val="00265A00"/>
    <w:rsid w:val="00266DE4"/>
    <w:rsid w:val="002729BD"/>
    <w:rsid w:val="0028248A"/>
    <w:rsid w:val="00285003"/>
    <w:rsid w:val="00287CBB"/>
    <w:rsid w:val="002915FD"/>
    <w:rsid w:val="00292452"/>
    <w:rsid w:val="002959BD"/>
    <w:rsid w:val="002A0263"/>
    <w:rsid w:val="002A0991"/>
    <w:rsid w:val="002B457A"/>
    <w:rsid w:val="002C5F4E"/>
    <w:rsid w:val="002D056D"/>
    <w:rsid w:val="002D6405"/>
    <w:rsid w:val="002E0103"/>
    <w:rsid w:val="002E4CBE"/>
    <w:rsid w:val="002E6278"/>
    <w:rsid w:val="002E6A61"/>
    <w:rsid w:val="002F270D"/>
    <w:rsid w:val="002F2A6B"/>
    <w:rsid w:val="002F3E33"/>
    <w:rsid w:val="0030401A"/>
    <w:rsid w:val="0031144D"/>
    <w:rsid w:val="00315446"/>
    <w:rsid w:val="00323A45"/>
    <w:rsid w:val="003240C0"/>
    <w:rsid w:val="00326E39"/>
    <w:rsid w:val="00326E72"/>
    <w:rsid w:val="00331AD8"/>
    <w:rsid w:val="00333B92"/>
    <w:rsid w:val="0034062B"/>
    <w:rsid w:val="003411B8"/>
    <w:rsid w:val="00347ECB"/>
    <w:rsid w:val="0035041B"/>
    <w:rsid w:val="00353C48"/>
    <w:rsid w:val="00361B88"/>
    <w:rsid w:val="00361E73"/>
    <w:rsid w:val="0037001C"/>
    <w:rsid w:val="003730CC"/>
    <w:rsid w:val="00373A4E"/>
    <w:rsid w:val="003758BD"/>
    <w:rsid w:val="00376933"/>
    <w:rsid w:val="0038388B"/>
    <w:rsid w:val="003857CE"/>
    <w:rsid w:val="00387B6E"/>
    <w:rsid w:val="003908C2"/>
    <w:rsid w:val="00396EE9"/>
    <w:rsid w:val="00397C7A"/>
    <w:rsid w:val="003A14D6"/>
    <w:rsid w:val="003A40FB"/>
    <w:rsid w:val="003A5454"/>
    <w:rsid w:val="003B0C2E"/>
    <w:rsid w:val="003B3884"/>
    <w:rsid w:val="003B4DD5"/>
    <w:rsid w:val="003C3C8C"/>
    <w:rsid w:val="003D08D4"/>
    <w:rsid w:val="003D4EDB"/>
    <w:rsid w:val="003D79E7"/>
    <w:rsid w:val="003E25E1"/>
    <w:rsid w:val="003E5C46"/>
    <w:rsid w:val="003E5E8C"/>
    <w:rsid w:val="003E6345"/>
    <w:rsid w:val="003E7857"/>
    <w:rsid w:val="003E7F80"/>
    <w:rsid w:val="003F5AAD"/>
    <w:rsid w:val="003F60F5"/>
    <w:rsid w:val="0040129C"/>
    <w:rsid w:val="0040230F"/>
    <w:rsid w:val="004063CA"/>
    <w:rsid w:val="00412013"/>
    <w:rsid w:val="0041212C"/>
    <w:rsid w:val="00416BE0"/>
    <w:rsid w:val="0041791C"/>
    <w:rsid w:val="00423451"/>
    <w:rsid w:val="00431591"/>
    <w:rsid w:val="00446880"/>
    <w:rsid w:val="00465DC2"/>
    <w:rsid w:val="004712DE"/>
    <w:rsid w:val="004760E2"/>
    <w:rsid w:val="00476811"/>
    <w:rsid w:val="00476C50"/>
    <w:rsid w:val="004803E8"/>
    <w:rsid w:val="00480B1D"/>
    <w:rsid w:val="004822E6"/>
    <w:rsid w:val="004A29C3"/>
    <w:rsid w:val="004A6B2E"/>
    <w:rsid w:val="004B3A3B"/>
    <w:rsid w:val="004B750E"/>
    <w:rsid w:val="004C10AC"/>
    <w:rsid w:val="004C1D22"/>
    <w:rsid w:val="004C3CCC"/>
    <w:rsid w:val="004D0496"/>
    <w:rsid w:val="004D2B3F"/>
    <w:rsid w:val="004E0280"/>
    <w:rsid w:val="004E32B9"/>
    <w:rsid w:val="004F1DD0"/>
    <w:rsid w:val="004F3C3F"/>
    <w:rsid w:val="004F6F5A"/>
    <w:rsid w:val="00502779"/>
    <w:rsid w:val="00502C88"/>
    <w:rsid w:val="00507142"/>
    <w:rsid w:val="0051427B"/>
    <w:rsid w:val="00533571"/>
    <w:rsid w:val="00533E76"/>
    <w:rsid w:val="00540AA9"/>
    <w:rsid w:val="005449C3"/>
    <w:rsid w:val="005500D4"/>
    <w:rsid w:val="00551927"/>
    <w:rsid w:val="00554952"/>
    <w:rsid w:val="00557B71"/>
    <w:rsid w:val="00557E37"/>
    <w:rsid w:val="00560223"/>
    <w:rsid w:val="00560352"/>
    <w:rsid w:val="00562F88"/>
    <w:rsid w:val="00563517"/>
    <w:rsid w:val="0057053F"/>
    <w:rsid w:val="00575151"/>
    <w:rsid w:val="00576628"/>
    <w:rsid w:val="00580A23"/>
    <w:rsid w:val="00581BD1"/>
    <w:rsid w:val="00581FFE"/>
    <w:rsid w:val="0058282B"/>
    <w:rsid w:val="00590AD4"/>
    <w:rsid w:val="0059331F"/>
    <w:rsid w:val="00593C21"/>
    <w:rsid w:val="00596DA5"/>
    <w:rsid w:val="00597A45"/>
    <w:rsid w:val="005A06BC"/>
    <w:rsid w:val="005A26E2"/>
    <w:rsid w:val="005A7EF2"/>
    <w:rsid w:val="005B2B69"/>
    <w:rsid w:val="005B534B"/>
    <w:rsid w:val="005B5429"/>
    <w:rsid w:val="005B6D42"/>
    <w:rsid w:val="005C1396"/>
    <w:rsid w:val="005C5307"/>
    <w:rsid w:val="005C6EAB"/>
    <w:rsid w:val="005D351F"/>
    <w:rsid w:val="005D5FFF"/>
    <w:rsid w:val="005D7B48"/>
    <w:rsid w:val="005E6975"/>
    <w:rsid w:val="005F01CC"/>
    <w:rsid w:val="005F40DE"/>
    <w:rsid w:val="005F6BD5"/>
    <w:rsid w:val="005F7BCE"/>
    <w:rsid w:val="00600035"/>
    <w:rsid w:val="00601691"/>
    <w:rsid w:val="00604672"/>
    <w:rsid w:val="00605FBF"/>
    <w:rsid w:val="00610689"/>
    <w:rsid w:val="00627FCE"/>
    <w:rsid w:val="00630082"/>
    <w:rsid w:val="006331A0"/>
    <w:rsid w:val="00634BD9"/>
    <w:rsid w:val="00635361"/>
    <w:rsid w:val="00643EED"/>
    <w:rsid w:val="00644472"/>
    <w:rsid w:val="00650D6F"/>
    <w:rsid w:val="00652D8B"/>
    <w:rsid w:val="00653476"/>
    <w:rsid w:val="00655A4D"/>
    <w:rsid w:val="0065727A"/>
    <w:rsid w:val="00660C20"/>
    <w:rsid w:val="00662A72"/>
    <w:rsid w:val="006640A3"/>
    <w:rsid w:val="00666C38"/>
    <w:rsid w:val="006674CB"/>
    <w:rsid w:val="006738F7"/>
    <w:rsid w:val="00674093"/>
    <w:rsid w:val="00681A05"/>
    <w:rsid w:val="00690568"/>
    <w:rsid w:val="006B796D"/>
    <w:rsid w:val="006C007B"/>
    <w:rsid w:val="006C1DDA"/>
    <w:rsid w:val="006C6BC9"/>
    <w:rsid w:val="006C6ED9"/>
    <w:rsid w:val="006C763F"/>
    <w:rsid w:val="006D2BAE"/>
    <w:rsid w:val="006D3836"/>
    <w:rsid w:val="006D5B0B"/>
    <w:rsid w:val="006D6499"/>
    <w:rsid w:val="006E0FAD"/>
    <w:rsid w:val="006E196B"/>
    <w:rsid w:val="006E22B5"/>
    <w:rsid w:val="006E7EC4"/>
    <w:rsid w:val="006F2F09"/>
    <w:rsid w:val="006F36E4"/>
    <w:rsid w:val="006F380F"/>
    <w:rsid w:val="006F58B3"/>
    <w:rsid w:val="00703DB4"/>
    <w:rsid w:val="007056D0"/>
    <w:rsid w:val="00706D28"/>
    <w:rsid w:val="007107A1"/>
    <w:rsid w:val="00711620"/>
    <w:rsid w:val="00711A27"/>
    <w:rsid w:val="00712E6C"/>
    <w:rsid w:val="007243FE"/>
    <w:rsid w:val="00725C4E"/>
    <w:rsid w:val="00726C53"/>
    <w:rsid w:val="00726D7F"/>
    <w:rsid w:val="00732EEF"/>
    <w:rsid w:val="00745E20"/>
    <w:rsid w:val="00746417"/>
    <w:rsid w:val="0074729D"/>
    <w:rsid w:val="00754D56"/>
    <w:rsid w:val="0075655F"/>
    <w:rsid w:val="00761D04"/>
    <w:rsid w:val="007659B7"/>
    <w:rsid w:val="007742C2"/>
    <w:rsid w:val="0078087D"/>
    <w:rsid w:val="00794797"/>
    <w:rsid w:val="007977AA"/>
    <w:rsid w:val="007A334B"/>
    <w:rsid w:val="007A68B0"/>
    <w:rsid w:val="007B0AC7"/>
    <w:rsid w:val="007B4F7F"/>
    <w:rsid w:val="007B671B"/>
    <w:rsid w:val="007C424F"/>
    <w:rsid w:val="007C71A2"/>
    <w:rsid w:val="007D746A"/>
    <w:rsid w:val="007E542E"/>
    <w:rsid w:val="007E64ED"/>
    <w:rsid w:val="007E7536"/>
    <w:rsid w:val="007F75FE"/>
    <w:rsid w:val="00800243"/>
    <w:rsid w:val="00800D62"/>
    <w:rsid w:val="00804D66"/>
    <w:rsid w:val="0081064C"/>
    <w:rsid w:val="00840E03"/>
    <w:rsid w:val="008463E1"/>
    <w:rsid w:val="008508FA"/>
    <w:rsid w:val="00853BCF"/>
    <w:rsid w:val="00854B21"/>
    <w:rsid w:val="008571D7"/>
    <w:rsid w:val="008572A2"/>
    <w:rsid w:val="008627F6"/>
    <w:rsid w:val="00862BC7"/>
    <w:rsid w:val="0086539B"/>
    <w:rsid w:val="00871BE8"/>
    <w:rsid w:val="00875FAC"/>
    <w:rsid w:val="00876F80"/>
    <w:rsid w:val="00880517"/>
    <w:rsid w:val="008854AE"/>
    <w:rsid w:val="00892BCC"/>
    <w:rsid w:val="00893E58"/>
    <w:rsid w:val="008A1D4E"/>
    <w:rsid w:val="008A6319"/>
    <w:rsid w:val="008A6A61"/>
    <w:rsid w:val="008A7589"/>
    <w:rsid w:val="008A7CA6"/>
    <w:rsid w:val="008B53B3"/>
    <w:rsid w:val="008C3D9F"/>
    <w:rsid w:val="008D1AB6"/>
    <w:rsid w:val="008D47FD"/>
    <w:rsid w:val="008E3C48"/>
    <w:rsid w:val="008E6FDA"/>
    <w:rsid w:val="008F5329"/>
    <w:rsid w:val="00900C87"/>
    <w:rsid w:val="009024B2"/>
    <w:rsid w:val="00907C31"/>
    <w:rsid w:val="00910200"/>
    <w:rsid w:val="00911D51"/>
    <w:rsid w:val="00913F5A"/>
    <w:rsid w:val="0091418B"/>
    <w:rsid w:val="00915B1E"/>
    <w:rsid w:val="00916220"/>
    <w:rsid w:val="00922820"/>
    <w:rsid w:val="00924DB7"/>
    <w:rsid w:val="00930226"/>
    <w:rsid w:val="00931EA9"/>
    <w:rsid w:val="00941946"/>
    <w:rsid w:val="009440A6"/>
    <w:rsid w:val="0094585C"/>
    <w:rsid w:val="00957CCD"/>
    <w:rsid w:val="0096040B"/>
    <w:rsid w:val="0096590D"/>
    <w:rsid w:val="00965D12"/>
    <w:rsid w:val="00967844"/>
    <w:rsid w:val="009678DB"/>
    <w:rsid w:val="00972480"/>
    <w:rsid w:val="00973983"/>
    <w:rsid w:val="00976E89"/>
    <w:rsid w:val="00980CDD"/>
    <w:rsid w:val="0098110A"/>
    <w:rsid w:val="00982C1C"/>
    <w:rsid w:val="00983CEB"/>
    <w:rsid w:val="00985A9E"/>
    <w:rsid w:val="00990AB0"/>
    <w:rsid w:val="00993E54"/>
    <w:rsid w:val="009A128F"/>
    <w:rsid w:val="009A3DFD"/>
    <w:rsid w:val="009A64F6"/>
    <w:rsid w:val="009A6629"/>
    <w:rsid w:val="009B367E"/>
    <w:rsid w:val="009B64DD"/>
    <w:rsid w:val="009B6762"/>
    <w:rsid w:val="009C1644"/>
    <w:rsid w:val="009C17F6"/>
    <w:rsid w:val="009C3350"/>
    <w:rsid w:val="009C5D66"/>
    <w:rsid w:val="009D3B9B"/>
    <w:rsid w:val="009F1BDA"/>
    <w:rsid w:val="009F71E4"/>
    <w:rsid w:val="00A067D8"/>
    <w:rsid w:val="00A12194"/>
    <w:rsid w:val="00A15FEF"/>
    <w:rsid w:val="00A17611"/>
    <w:rsid w:val="00A17751"/>
    <w:rsid w:val="00A33A5A"/>
    <w:rsid w:val="00A33B16"/>
    <w:rsid w:val="00A36E01"/>
    <w:rsid w:val="00A41016"/>
    <w:rsid w:val="00A41878"/>
    <w:rsid w:val="00A42446"/>
    <w:rsid w:val="00A54844"/>
    <w:rsid w:val="00A5716E"/>
    <w:rsid w:val="00A601F2"/>
    <w:rsid w:val="00A709CB"/>
    <w:rsid w:val="00A7211B"/>
    <w:rsid w:val="00A7329B"/>
    <w:rsid w:val="00A759B4"/>
    <w:rsid w:val="00A76644"/>
    <w:rsid w:val="00A811D9"/>
    <w:rsid w:val="00A834DF"/>
    <w:rsid w:val="00A92D4D"/>
    <w:rsid w:val="00A93D9B"/>
    <w:rsid w:val="00A97D90"/>
    <w:rsid w:val="00AB0E0C"/>
    <w:rsid w:val="00AB3606"/>
    <w:rsid w:val="00AB499D"/>
    <w:rsid w:val="00AB4C42"/>
    <w:rsid w:val="00AF072E"/>
    <w:rsid w:val="00AF28A4"/>
    <w:rsid w:val="00AF571C"/>
    <w:rsid w:val="00B02EE0"/>
    <w:rsid w:val="00B0558B"/>
    <w:rsid w:val="00B07BBB"/>
    <w:rsid w:val="00B10E46"/>
    <w:rsid w:val="00B22395"/>
    <w:rsid w:val="00B22FF8"/>
    <w:rsid w:val="00B34CD9"/>
    <w:rsid w:val="00B40D26"/>
    <w:rsid w:val="00B44AFB"/>
    <w:rsid w:val="00B46007"/>
    <w:rsid w:val="00B50130"/>
    <w:rsid w:val="00B50DF9"/>
    <w:rsid w:val="00B56E33"/>
    <w:rsid w:val="00B571D2"/>
    <w:rsid w:val="00B64852"/>
    <w:rsid w:val="00B654AF"/>
    <w:rsid w:val="00B673B9"/>
    <w:rsid w:val="00B73781"/>
    <w:rsid w:val="00B75146"/>
    <w:rsid w:val="00B81C99"/>
    <w:rsid w:val="00B84511"/>
    <w:rsid w:val="00B87528"/>
    <w:rsid w:val="00B91EF8"/>
    <w:rsid w:val="00B93B7D"/>
    <w:rsid w:val="00B955AE"/>
    <w:rsid w:val="00BA5639"/>
    <w:rsid w:val="00BB7C88"/>
    <w:rsid w:val="00BB7E19"/>
    <w:rsid w:val="00BC0237"/>
    <w:rsid w:val="00BC1AC2"/>
    <w:rsid w:val="00BC4BAD"/>
    <w:rsid w:val="00BD1766"/>
    <w:rsid w:val="00BD498C"/>
    <w:rsid w:val="00BE14DC"/>
    <w:rsid w:val="00BF1F4B"/>
    <w:rsid w:val="00BF24FC"/>
    <w:rsid w:val="00BF25F9"/>
    <w:rsid w:val="00BF699F"/>
    <w:rsid w:val="00C036C5"/>
    <w:rsid w:val="00C05ACD"/>
    <w:rsid w:val="00C0798A"/>
    <w:rsid w:val="00C1030F"/>
    <w:rsid w:val="00C14FAB"/>
    <w:rsid w:val="00C1717F"/>
    <w:rsid w:val="00C178D9"/>
    <w:rsid w:val="00C17EC8"/>
    <w:rsid w:val="00C23BBB"/>
    <w:rsid w:val="00C30A6E"/>
    <w:rsid w:val="00C318DA"/>
    <w:rsid w:val="00C368CA"/>
    <w:rsid w:val="00C42EBC"/>
    <w:rsid w:val="00C57932"/>
    <w:rsid w:val="00C61CA4"/>
    <w:rsid w:val="00C67676"/>
    <w:rsid w:val="00C76DE6"/>
    <w:rsid w:val="00C76E16"/>
    <w:rsid w:val="00C77C48"/>
    <w:rsid w:val="00C824D1"/>
    <w:rsid w:val="00C83B80"/>
    <w:rsid w:val="00C83BAC"/>
    <w:rsid w:val="00C8472B"/>
    <w:rsid w:val="00C85188"/>
    <w:rsid w:val="00C90677"/>
    <w:rsid w:val="00C90992"/>
    <w:rsid w:val="00C90B16"/>
    <w:rsid w:val="00C90DCE"/>
    <w:rsid w:val="00C9422B"/>
    <w:rsid w:val="00C97497"/>
    <w:rsid w:val="00CA0F45"/>
    <w:rsid w:val="00CA2AB4"/>
    <w:rsid w:val="00CA4968"/>
    <w:rsid w:val="00CA5388"/>
    <w:rsid w:val="00CA5913"/>
    <w:rsid w:val="00CA5E82"/>
    <w:rsid w:val="00CA74A6"/>
    <w:rsid w:val="00CA7F23"/>
    <w:rsid w:val="00CB792F"/>
    <w:rsid w:val="00CC20E1"/>
    <w:rsid w:val="00CC2817"/>
    <w:rsid w:val="00CC3399"/>
    <w:rsid w:val="00CC47C4"/>
    <w:rsid w:val="00CC5781"/>
    <w:rsid w:val="00CD5691"/>
    <w:rsid w:val="00CD67F7"/>
    <w:rsid w:val="00CE2D15"/>
    <w:rsid w:val="00CE52A2"/>
    <w:rsid w:val="00CE52CE"/>
    <w:rsid w:val="00CE6459"/>
    <w:rsid w:val="00CF022C"/>
    <w:rsid w:val="00CF3D71"/>
    <w:rsid w:val="00D03D85"/>
    <w:rsid w:val="00D061A7"/>
    <w:rsid w:val="00D11B48"/>
    <w:rsid w:val="00D14FCD"/>
    <w:rsid w:val="00D165E5"/>
    <w:rsid w:val="00D16681"/>
    <w:rsid w:val="00D21CDA"/>
    <w:rsid w:val="00D2280E"/>
    <w:rsid w:val="00D26B43"/>
    <w:rsid w:val="00D3080D"/>
    <w:rsid w:val="00D35D68"/>
    <w:rsid w:val="00D373DE"/>
    <w:rsid w:val="00D41D7B"/>
    <w:rsid w:val="00D57C4D"/>
    <w:rsid w:val="00D626F4"/>
    <w:rsid w:val="00D71366"/>
    <w:rsid w:val="00D84213"/>
    <w:rsid w:val="00D91345"/>
    <w:rsid w:val="00D978FD"/>
    <w:rsid w:val="00DB185D"/>
    <w:rsid w:val="00DB328F"/>
    <w:rsid w:val="00DB547B"/>
    <w:rsid w:val="00DB63E7"/>
    <w:rsid w:val="00DC2392"/>
    <w:rsid w:val="00DC3630"/>
    <w:rsid w:val="00DD1D4C"/>
    <w:rsid w:val="00DD2C56"/>
    <w:rsid w:val="00DD36C3"/>
    <w:rsid w:val="00DD48B0"/>
    <w:rsid w:val="00DD7365"/>
    <w:rsid w:val="00DD77CF"/>
    <w:rsid w:val="00DE2125"/>
    <w:rsid w:val="00DE4238"/>
    <w:rsid w:val="00DE65FA"/>
    <w:rsid w:val="00DF000A"/>
    <w:rsid w:val="00DF3542"/>
    <w:rsid w:val="00DF689F"/>
    <w:rsid w:val="00DF6E37"/>
    <w:rsid w:val="00E07006"/>
    <w:rsid w:val="00E07D57"/>
    <w:rsid w:val="00E22BCF"/>
    <w:rsid w:val="00E24B79"/>
    <w:rsid w:val="00E339A0"/>
    <w:rsid w:val="00E33E5B"/>
    <w:rsid w:val="00E35F35"/>
    <w:rsid w:val="00E364C6"/>
    <w:rsid w:val="00E369F3"/>
    <w:rsid w:val="00E43A39"/>
    <w:rsid w:val="00E44AFD"/>
    <w:rsid w:val="00E46446"/>
    <w:rsid w:val="00E50FF1"/>
    <w:rsid w:val="00E5139B"/>
    <w:rsid w:val="00E527DD"/>
    <w:rsid w:val="00E62C81"/>
    <w:rsid w:val="00E64B7B"/>
    <w:rsid w:val="00E74461"/>
    <w:rsid w:val="00E76D94"/>
    <w:rsid w:val="00E90079"/>
    <w:rsid w:val="00EA2481"/>
    <w:rsid w:val="00EA2508"/>
    <w:rsid w:val="00EA2E0A"/>
    <w:rsid w:val="00EA536C"/>
    <w:rsid w:val="00EA6FA3"/>
    <w:rsid w:val="00EB1472"/>
    <w:rsid w:val="00EB324B"/>
    <w:rsid w:val="00EB4858"/>
    <w:rsid w:val="00EB6D95"/>
    <w:rsid w:val="00EC0201"/>
    <w:rsid w:val="00EC2CEB"/>
    <w:rsid w:val="00EC2EFA"/>
    <w:rsid w:val="00EC3408"/>
    <w:rsid w:val="00EC5260"/>
    <w:rsid w:val="00ED0D14"/>
    <w:rsid w:val="00ED6DD9"/>
    <w:rsid w:val="00EE3CF6"/>
    <w:rsid w:val="00EE5366"/>
    <w:rsid w:val="00EE5518"/>
    <w:rsid w:val="00EE6259"/>
    <w:rsid w:val="00EE6D1F"/>
    <w:rsid w:val="00EF024D"/>
    <w:rsid w:val="00EF1482"/>
    <w:rsid w:val="00EF3F17"/>
    <w:rsid w:val="00F014D5"/>
    <w:rsid w:val="00F02F87"/>
    <w:rsid w:val="00F03382"/>
    <w:rsid w:val="00F16304"/>
    <w:rsid w:val="00F16D28"/>
    <w:rsid w:val="00F26CA0"/>
    <w:rsid w:val="00F3277F"/>
    <w:rsid w:val="00F36787"/>
    <w:rsid w:val="00F36E09"/>
    <w:rsid w:val="00F512AD"/>
    <w:rsid w:val="00F527EB"/>
    <w:rsid w:val="00F57C42"/>
    <w:rsid w:val="00F604D0"/>
    <w:rsid w:val="00F60C80"/>
    <w:rsid w:val="00F6268C"/>
    <w:rsid w:val="00F71F94"/>
    <w:rsid w:val="00F746F9"/>
    <w:rsid w:val="00F8168B"/>
    <w:rsid w:val="00F81F81"/>
    <w:rsid w:val="00F8328F"/>
    <w:rsid w:val="00F847D1"/>
    <w:rsid w:val="00F86973"/>
    <w:rsid w:val="00F90DC6"/>
    <w:rsid w:val="00FA4F19"/>
    <w:rsid w:val="00FA66A9"/>
    <w:rsid w:val="00FA7C7D"/>
    <w:rsid w:val="00FB3068"/>
    <w:rsid w:val="00FB32B7"/>
    <w:rsid w:val="00FB44A3"/>
    <w:rsid w:val="00FB7B10"/>
    <w:rsid w:val="00FC409F"/>
    <w:rsid w:val="00FC7595"/>
    <w:rsid w:val="00FD36C4"/>
    <w:rsid w:val="00FD48CB"/>
    <w:rsid w:val="00FD5529"/>
    <w:rsid w:val="00FE20AA"/>
    <w:rsid w:val="00FE5133"/>
    <w:rsid w:val="00FE5C52"/>
    <w:rsid w:val="00FE7DF9"/>
    <w:rsid w:val="00FF4502"/>
    <w:rsid w:val="00FF4530"/>
    <w:rsid w:val="00FF4FFB"/>
    <w:rsid w:val="00FF56DA"/>
    <w:rsid w:val="6AB5B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4"/>
    <o:shapelayout v:ext="edit">
      <o:idmap v:ext="edit" data="1"/>
    </o:shapelayout>
  </w:shapeDefaults>
  <w:decimalSymbol w:val="."/>
  <w:listSeparator w:val=","/>
  <w14:docId w14:val="1505AB5B"/>
  <w15:docId w15:val="{912F735A-AA6D-4097-AA94-5CF24849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58B"/>
    <w:pPr>
      <w:spacing w:after="160" w:line="259" w:lineRule="auto"/>
    </w:pPr>
    <w:rPr>
      <w:rFonts w:asciiTheme="minorHAnsi" w:eastAsiaTheme="minorHAnsi" w:hAnsiTheme="minorHAnsi" w:cstheme="minorBidi"/>
      <w:sz w:val="32"/>
      <w:szCs w:val="22"/>
      <w:lang w:eastAsia="en-US"/>
    </w:rPr>
  </w:style>
  <w:style w:type="paragraph" w:styleId="Heading1">
    <w:name w:val="heading 1"/>
    <w:aliases w:val="heading 1,HeadA,h1"/>
    <w:basedOn w:val="ChapterHeading"/>
    <w:next w:val="Normal"/>
    <w:link w:val="Heading1Char"/>
    <w:uiPriority w:val="9"/>
    <w:qFormat/>
    <w:rsid w:val="00982C1C"/>
    <w:pPr>
      <w:keepNext/>
      <w:keepLines/>
      <w:numPr>
        <w:ilvl w:val="1"/>
      </w:numPr>
      <w:spacing w:before="240" w:after="0"/>
      <w:outlineLvl w:val="0"/>
    </w:pPr>
    <w:rPr>
      <w:rFonts w:eastAsiaTheme="majorEastAsia" w:cstheme="majorBidi"/>
      <w:sz w:val="36"/>
      <w:szCs w:val="32"/>
    </w:rPr>
  </w:style>
  <w:style w:type="paragraph" w:styleId="Heading2">
    <w:name w:val="heading 2"/>
    <w:basedOn w:val="Heading1"/>
    <w:next w:val="Normal"/>
    <w:link w:val="Heading2Char"/>
    <w:uiPriority w:val="9"/>
    <w:unhideWhenUsed/>
    <w:qFormat/>
    <w:rsid w:val="00982C1C"/>
    <w:pPr>
      <w:numPr>
        <w:ilvl w:val="2"/>
      </w:numPr>
      <w:spacing w:before="40"/>
      <w:outlineLvl w:val="1"/>
    </w:pPr>
    <w:rPr>
      <w:rFonts w:ascii="Arial" w:hAnsi="Arial"/>
      <w:b w:val="0"/>
      <w:sz w:val="24"/>
      <w:szCs w:val="26"/>
    </w:rPr>
  </w:style>
  <w:style w:type="paragraph" w:styleId="Heading3">
    <w:name w:val="heading 3"/>
    <w:basedOn w:val="Heading2"/>
    <w:next w:val="Normal"/>
    <w:link w:val="Heading3Char"/>
    <w:uiPriority w:val="9"/>
    <w:unhideWhenUsed/>
    <w:qFormat/>
    <w:rsid w:val="00982C1C"/>
    <w:pPr>
      <w:numPr>
        <w:ilvl w:val="3"/>
      </w:numPr>
      <w:outlineLvl w:val="2"/>
    </w:pPr>
    <w:rPr>
      <w:b/>
      <w:color w:val="auto"/>
      <w:sz w:val="20"/>
      <w:szCs w:val="24"/>
    </w:rPr>
  </w:style>
  <w:style w:type="paragraph" w:styleId="Heading4">
    <w:name w:val="heading 4"/>
    <w:basedOn w:val="Heading3"/>
    <w:next w:val="Normal"/>
    <w:link w:val="Heading4Char"/>
    <w:uiPriority w:val="9"/>
    <w:unhideWhenUsed/>
    <w:qFormat/>
    <w:rsid w:val="00982C1C"/>
    <w:pPr>
      <w:outlineLvl w:val="3"/>
    </w:pPr>
    <w:rPr>
      <w:b w:val="0"/>
      <w:iCs/>
    </w:rPr>
  </w:style>
  <w:style w:type="paragraph" w:styleId="Heading5">
    <w:name w:val="heading 5"/>
    <w:basedOn w:val="Normal"/>
    <w:next w:val="Normal"/>
    <w:link w:val="Heading5Char"/>
    <w:uiPriority w:val="9"/>
    <w:unhideWhenUsed/>
    <w:qFormat/>
    <w:rsid w:val="00982C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7B6E"/>
    <w:rPr>
      <w:sz w:val="16"/>
      <w:szCs w:val="16"/>
    </w:rPr>
  </w:style>
  <w:style w:type="paragraph" w:styleId="CommentText">
    <w:name w:val="annotation text"/>
    <w:basedOn w:val="Normal"/>
    <w:semiHidden/>
    <w:rsid w:val="00387B6E"/>
    <w:rPr>
      <w:sz w:val="20"/>
      <w:szCs w:val="20"/>
    </w:rPr>
  </w:style>
  <w:style w:type="paragraph" w:styleId="CommentSubject">
    <w:name w:val="annotation subject"/>
    <w:basedOn w:val="CommentText"/>
    <w:next w:val="CommentText"/>
    <w:semiHidden/>
    <w:rsid w:val="00387B6E"/>
    <w:rPr>
      <w:b/>
      <w:bCs/>
    </w:rPr>
  </w:style>
  <w:style w:type="paragraph" w:styleId="BalloonText">
    <w:name w:val="Balloon Text"/>
    <w:basedOn w:val="Normal"/>
    <w:link w:val="BalloonTextChar"/>
    <w:uiPriority w:val="99"/>
    <w:semiHidden/>
    <w:unhideWhenUsed/>
    <w:rsid w:val="00913F5A"/>
    <w:pPr>
      <w:spacing w:after="0" w:line="240" w:lineRule="auto"/>
    </w:pPr>
    <w:rPr>
      <w:rFonts w:ascii="Tahoma" w:hAnsi="Tahoma" w:cs="Tahoma"/>
      <w:sz w:val="16"/>
      <w:szCs w:val="16"/>
    </w:rPr>
  </w:style>
  <w:style w:type="character" w:customStyle="1" w:styleId="Heading1Char">
    <w:name w:val="Heading 1 Char"/>
    <w:aliases w:val="heading 1 Char,HeadA Char,h1 Char"/>
    <w:basedOn w:val="DefaultParagraphFont"/>
    <w:link w:val="Heading1"/>
    <w:uiPriority w:val="9"/>
    <w:rsid w:val="00982C1C"/>
    <w:rPr>
      <w:rFonts w:asciiTheme="majorHAnsi" w:eastAsiaTheme="majorEastAsia" w:hAnsiTheme="majorHAnsi" w:cstheme="majorBidi"/>
      <w:b/>
      <w:color w:val="365F91" w:themeColor="accent1" w:themeShade="BF"/>
      <w:sz w:val="36"/>
      <w:szCs w:val="32"/>
      <w:lang w:eastAsia="en-US"/>
    </w:rPr>
  </w:style>
  <w:style w:type="character" w:customStyle="1" w:styleId="Heading2Char">
    <w:name w:val="Heading 2 Char"/>
    <w:basedOn w:val="DefaultParagraphFont"/>
    <w:link w:val="Heading2"/>
    <w:uiPriority w:val="9"/>
    <w:rsid w:val="00982C1C"/>
    <w:rPr>
      <w:rFonts w:ascii="Arial" w:eastAsiaTheme="majorEastAsia" w:hAnsi="Arial" w:cstheme="majorBidi"/>
      <w:color w:val="365F91" w:themeColor="accent1" w:themeShade="BF"/>
      <w:sz w:val="24"/>
      <w:szCs w:val="26"/>
      <w:lang w:eastAsia="en-US"/>
    </w:rPr>
  </w:style>
  <w:style w:type="paragraph" w:customStyle="1" w:styleId="ChapterHeading">
    <w:name w:val="Chapter Heading"/>
    <w:qFormat/>
    <w:rsid w:val="00982C1C"/>
    <w:pPr>
      <w:numPr>
        <w:numId w:val="40"/>
      </w:numPr>
      <w:spacing w:after="160" w:line="259" w:lineRule="auto"/>
    </w:pPr>
    <w:rPr>
      <w:rFonts w:asciiTheme="majorHAnsi" w:eastAsiaTheme="minorHAnsi" w:hAnsiTheme="majorHAnsi" w:cstheme="minorBidi"/>
      <w:b/>
      <w:color w:val="365F91" w:themeColor="accent1" w:themeShade="BF"/>
      <w:sz w:val="52"/>
      <w:szCs w:val="22"/>
      <w:lang w:eastAsia="en-US"/>
    </w:rPr>
  </w:style>
  <w:style w:type="character" w:customStyle="1" w:styleId="Heading3Char">
    <w:name w:val="Heading 3 Char"/>
    <w:basedOn w:val="DefaultParagraphFont"/>
    <w:link w:val="Heading3"/>
    <w:uiPriority w:val="9"/>
    <w:rsid w:val="00982C1C"/>
    <w:rPr>
      <w:rFonts w:ascii="Arial" w:eastAsiaTheme="majorEastAsia" w:hAnsi="Arial" w:cstheme="majorBidi"/>
      <w:b/>
      <w:szCs w:val="24"/>
      <w:lang w:eastAsia="en-US"/>
    </w:rPr>
  </w:style>
  <w:style w:type="character" w:styleId="PlaceholderText">
    <w:name w:val="Placeholder Text"/>
    <w:basedOn w:val="DefaultParagraphFont"/>
    <w:uiPriority w:val="99"/>
    <w:semiHidden/>
    <w:rsid w:val="00913F5A"/>
    <w:rPr>
      <w:color w:val="808080"/>
    </w:rPr>
  </w:style>
  <w:style w:type="character" w:customStyle="1" w:styleId="BalloonTextChar">
    <w:name w:val="Balloon Text Char"/>
    <w:basedOn w:val="DefaultParagraphFont"/>
    <w:link w:val="BalloonText"/>
    <w:uiPriority w:val="99"/>
    <w:semiHidden/>
    <w:rsid w:val="00913F5A"/>
    <w:rPr>
      <w:rFonts w:ascii="Tahoma" w:eastAsiaTheme="minorHAnsi" w:hAnsi="Tahoma" w:cs="Tahoma"/>
      <w:sz w:val="16"/>
      <w:szCs w:val="16"/>
      <w:lang w:eastAsia="en-US"/>
    </w:rPr>
  </w:style>
  <w:style w:type="table" w:styleId="TableGrid">
    <w:name w:val="Table Grid"/>
    <w:basedOn w:val="TableNormal"/>
    <w:uiPriority w:val="59"/>
    <w:rsid w:val="00913F5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F5A"/>
    <w:pPr>
      <w:ind w:left="720"/>
      <w:contextualSpacing/>
    </w:pPr>
  </w:style>
  <w:style w:type="paragraph" w:customStyle="1" w:styleId="NumberedEquation">
    <w:name w:val="Numbered Equation"/>
    <w:basedOn w:val="Normal"/>
    <w:link w:val="NumberedEquationChar"/>
    <w:rsid w:val="00913F5A"/>
    <w:pPr>
      <w:tabs>
        <w:tab w:val="center" w:pos="4655"/>
        <w:tab w:val="right" w:pos="9310"/>
      </w:tabs>
    </w:pPr>
    <w:rPr>
      <w:rFonts w:eastAsiaTheme="minorEastAsia"/>
    </w:rPr>
  </w:style>
  <w:style w:type="character" w:customStyle="1" w:styleId="NumberedEquationChar">
    <w:name w:val="Numbered Equation Char"/>
    <w:basedOn w:val="DefaultParagraphFont"/>
    <w:link w:val="NumberedEquation"/>
    <w:rsid w:val="00913F5A"/>
    <w:rPr>
      <w:rFonts w:asciiTheme="minorHAnsi" w:eastAsiaTheme="minorEastAsia" w:hAnsiTheme="minorHAnsi" w:cstheme="minorBidi"/>
      <w:sz w:val="22"/>
      <w:szCs w:val="22"/>
      <w:lang w:eastAsia="en-US"/>
    </w:rPr>
  </w:style>
  <w:style w:type="paragraph" w:customStyle="1" w:styleId="Questions">
    <w:name w:val="Questions"/>
    <w:qFormat/>
    <w:rsid w:val="00913F5A"/>
    <w:pPr>
      <w:spacing w:after="200" w:line="276" w:lineRule="auto"/>
    </w:pPr>
    <w:rPr>
      <w:rFonts w:asciiTheme="majorHAnsi" w:eastAsiaTheme="majorEastAsia" w:hAnsiTheme="majorHAnsi" w:cstheme="majorBidi"/>
      <w:b/>
      <w:bCs/>
      <w:color w:val="000000" w:themeColor="text1"/>
      <w:sz w:val="28"/>
      <w:szCs w:val="28"/>
      <w:lang w:eastAsia="en-US"/>
    </w:rPr>
  </w:style>
  <w:style w:type="paragraph" w:customStyle="1" w:styleId="Question">
    <w:name w:val="Question"/>
    <w:qFormat/>
    <w:rsid w:val="00982C1C"/>
    <w:pPr>
      <w:spacing w:after="160" w:line="259" w:lineRule="auto"/>
    </w:pPr>
    <w:rPr>
      <w:rFonts w:ascii="Aharoni" w:eastAsiaTheme="minorHAnsi" w:hAnsi="Aharoni" w:cstheme="minorBidi"/>
      <w:sz w:val="22"/>
      <w:szCs w:val="22"/>
      <w:lang w:eastAsia="en-US"/>
    </w:rPr>
  </w:style>
  <w:style w:type="character" w:styleId="Strong">
    <w:name w:val="Strong"/>
    <w:basedOn w:val="DefaultParagraphFont"/>
    <w:qFormat/>
    <w:rsid w:val="00F60C80"/>
    <w:rPr>
      <w:b/>
      <w:bCs/>
    </w:rPr>
  </w:style>
  <w:style w:type="paragraph" w:customStyle="1" w:styleId="Code">
    <w:name w:val="Code"/>
    <w:basedOn w:val="Normal"/>
    <w:qFormat/>
    <w:rsid w:val="00913F5A"/>
    <w:rPr>
      <w:rFonts w:ascii="Arial" w:hAnsi="Arial"/>
    </w:rPr>
  </w:style>
  <w:style w:type="paragraph" w:customStyle="1" w:styleId="PathsCommands">
    <w:name w:val="PathsCommands"/>
    <w:basedOn w:val="Code"/>
    <w:qFormat/>
    <w:rsid w:val="00913F5A"/>
    <w:rPr>
      <w:rFonts w:ascii="Aharoni" w:hAnsi="Aharoni"/>
    </w:rPr>
  </w:style>
  <w:style w:type="paragraph" w:customStyle="1" w:styleId="Keywords">
    <w:name w:val="Keywords"/>
    <w:basedOn w:val="Normal"/>
    <w:next w:val="Normal"/>
    <w:link w:val="KeywordsChar"/>
    <w:qFormat/>
    <w:rsid w:val="00913F5A"/>
    <w:rPr>
      <w:color w:val="FF0000"/>
    </w:rPr>
  </w:style>
  <w:style w:type="character" w:customStyle="1" w:styleId="KeywordsChar">
    <w:name w:val="Keywords Char"/>
    <w:basedOn w:val="DefaultParagraphFont"/>
    <w:link w:val="Keywords"/>
    <w:rsid w:val="00913F5A"/>
    <w:rPr>
      <w:rFonts w:asciiTheme="minorHAnsi" w:eastAsiaTheme="minorHAnsi" w:hAnsiTheme="minorHAnsi" w:cstheme="minorBidi"/>
      <w:color w:val="FF0000"/>
      <w:sz w:val="22"/>
      <w:szCs w:val="22"/>
      <w:lang w:eastAsia="en-US"/>
    </w:rPr>
  </w:style>
  <w:style w:type="paragraph" w:customStyle="1" w:styleId="Note">
    <w:name w:val="Note"/>
    <w:qFormat/>
    <w:rsid w:val="00982C1C"/>
    <w:pPr>
      <w:pBdr>
        <w:top w:val="single" w:sz="4" w:space="1" w:color="auto"/>
        <w:bottom w:val="single" w:sz="4" w:space="1" w:color="auto"/>
      </w:pBdr>
      <w:spacing w:after="160" w:line="259" w:lineRule="auto"/>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rsid w:val="00982C1C"/>
    <w:rPr>
      <w:rFonts w:ascii="Arial" w:eastAsiaTheme="majorEastAsia" w:hAnsi="Arial" w:cstheme="majorBidi"/>
      <w:iCs/>
      <w:szCs w:val="24"/>
      <w:lang w:eastAsia="en-US"/>
    </w:rPr>
  </w:style>
  <w:style w:type="paragraph" w:customStyle="1" w:styleId="AQuestion">
    <w:name w:val="AQuestion"/>
    <w:basedOn w:val="Normal"/>
    <w:qFormat/>
    <w:rsid w:val="0037001C"/>
    <w:pPr>
      <w:numPr>
        <w:numId w:val="24"/>
      </w:numPr>
    </w:pPr>
  </w:style>
  <w:style w:type="paragraph" w:styleId="BodyText">
    <w:name w:val="Body Text"/>
    <w:aliases w:val="b"/>
    <w:link w:val="BodyTextChar"/>
    <w:rsid w:val="00913F5A"/>
    <w:pPr>
      <w:spacing w:before="120" w:after="120"/>
      <w:jc w:val="both"/>
    </w:pPr>
    <w:rPr>
      <w:rFonts w:ascii="Times" w:hAnsi="Times"/>
      <w:color w:val="000000"/>
      <w:lang w:val="en-US" w:eastAsia="en-US"/>
    </w:rPr>
  </w:style>
  <w:style w:type="character" w:customStyle="1" w:styleId="BodyTextChar">
    <w:name w:val="Body Text Char"/>
    <w:aliases w:val="b Char"/>
    <w:basedOn w:val="DefaultParagraphFont"/>
    <w:link w:val="BodyText"/>
    <w:rsid w:val="00913F5A"/>
    <w:rPr>
      <w:rFonts w:ascii="Times" w:hAnsi="Times"/>
      <w:color w:val="000000"/>
      <w:lang w:val="en-US" w:eastAsia="en-US"/>
    </w:rPr>
  </w:style>
  <w:style w:type="paragraph" w:customStyle="1" w:styleId="ListBullet">
    <w:name w:val="&gt;ListBullet"/>
    <w:aliases w:val="&gt;lb"/>
    <w:basedOn w:val="BodyText"/>
    <w:rsid w:val="00913F5A"/>
    <w:pPr>
      <w:numPr>
        <w:numId w:val="12"/>
      </w:numPr>
      <w:tabs>
        <w:tab w:val="clear" w:pos="360"/>
      </w:tabs>
      <w:spacing w:before="80" w:after="80"/>
      <w:ind w:left="720"/>
    </w:pPr>
    <w:rPr>
      <w:color w:val="800000"/>
    </w:rPr>
  </w:style>
  <w:style w:type="character" w:styleId="Emphasis">
    <w:name w:val="Emphasis"/>
    <w:aliases w:val="fi"/>
    <w:basedOn w:val="DefaultParagraphFont"/>
    <w:qFormat/>
    <w:rsid w:val="00913F5A"/>
    <w:rPr>
      <w:i/>
      <w:iCs/>
      <w:color w:val="FF0000"/>
      <w:lang w:val="en-US"/>
    </w:rPr>
  </w:style>
  <w:style w:type="character" w:customStyle="1" w:styleId="Superscript">
    <w:name w:val="Superscript"/>
    <w:basedOn w:val="DefaultParagraphFont"/>
    <w:rsid w:val="00913F5A"/>
    <w:rPr>
      <w:noProof/>
      <w:color w:val="FF0000"/>
      <w:position w:val="6"/>
    </w:rPr>
  </w:style>
  <w:style w:type="paragraph" w:styleId="NormalWeb">
    <w:name w:val="Normal (Web)"/>
    <w:basedOn w:val="Normal"/>
    <w:uiPriority w:val="99"/>
    <w:semiHidden/>
    <w:unhideWhenUsed/>
    <w:rsid w:val="00913F5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ChapterContent">
    <w:name w:val="Chapter Content"/>
    <w:basedOn w:val="Normal"/>
    <w:qFormat/>
    <w:rsid w:val="00913F5A"/>
    <w:pPr>
      <w:spacing w:after="0" w:line="360" w:lineRule="auto"/>
    </w:pPr>
    <w:rPr>
      <w:b/>
    </w:rPr>
  </w:style>
  <w:style w:type="numbering" w:customStyle="1" w:styleId="Headings">
    <w:name w:val="Headings"/>
    <w:uiPriority w:val="99"/>
    <w:rsid w:val="00913F5A"/>
    <w:pPr>
      <w:numPr>
        <w:numId w:val="13"/>
      </w:numPr>
    </w:pPr>
  </w:style>
  <w:style w:type="paragraph" w:customStyle="1" w:styleId="QuestionSection">
    <w:name w:val="Question Section"/>
    <w:basedOn w:val="Normal"/>
    <w:qFormat/>
    <w:rsid w:val="00913F5A"/>
    <w:rPr>
      <w:b/>
      <w:color w:val="403152" w:themeColor="accent4" w:themeShade="80"/>
    </w:rPr>
  </w:style>
  <w:style w:type="paragraph" w:customStyle="1" w:styleId="CodeSection">
    <w:name w:val="Code Section"/>
    <w:basedOn w:val="Normal"/>
    <w:qFormat/>
    <w:rsid w:val="00913F5A"/>
    <w:pPr>
      <w:autoSpaceDE w:val="0"/>
      <w:autoSpaceDN w:val="0"/>
      <w:adjustRightInd w:val="0"/>
      <w:spacing w:after="0" w:line="240" w:lineRule="auto"/>
    </w:pPr>
    <w:rPr>
      <w:rFonts w:ascii="Consolas" w:hAnsi="Consolas" w:cs="Consolas"/>
      <w:noProof/>
      <w:color w:val="0000FF"/>
      <w:sz w:val="19"/>
      <w:szCs w:val="19"/>
    </w:rPr>
  </w:style>
  <w:style w:type="paragraph" w:customStyle="1" w:styleId="BulletPoint">
    <w:name w:val="Bullet Point"/>
    <w:basedOn w:val="Normal"/>
    <w:qFormat/>
    <w:rsid w:val="00913F5A"/>
    <w:pPr>
      <w:numPr>
        <w:numId w:val="9"/>
      </w:numPr>
      <w:spacing w:after="0" w:line="240" w:lineRule="auto"/>
    </w:pPr>
    <w:rPr>
      <w:rFonts w:cs="Arial"/>
      <w:szCs w:val="20"/>
    </w:rPr>
  </w:style>
  <w:style w:type="paragraph" w:customStyle="1" w:styleId="Answer">
    <w:name w:val="Answer"/>
    <w:qFormat/>
    <w:rsid w:val="00982C1C"/>
    <w:pPr>
      <w:spacing w:after="160" w:line="259" w:lineRule="auto"/>
    </w:pPr>
    <w:rPr>
      <w:rFonts w:asciiTheme="minorHAnsi" w:eastAsiaTheme="minorHAnsi" w:hAnsiTheme="minorHAnsi" w:cstheme="minorBidi"/>
      <w:vanish/>
      <w:sz w:val="22"/>
      <w:szCs w:val="22"/>
      <w:lang w:eastAsia="en-US"/>
    </w:rPr>
  </w:style>
  <w:style w:type="paragraph" w:customStyle="1" w:styleId="ACodeQuestion">
    <w:name w:val="ACodeQuestion"/>
    <w:basedOn w:val="Normal"/>
    <w:qFormat/>
    <w:rsid w:val="0037001C"/>
    <w:pPr>
      <w:numPr>
        <w:numId w:val="25"/>
      </w:numPr>
    </w:pPr>
    <w:rPr>
      <w:b/>
    </w:rPr>
  </w:style>
  <w:style w:type="paragraph" w:customStyle="1" w:styleId="ACodeAnswer">
    <w:name w:val="ACode Answer"/>
    <w:basedOn w:val="ACodeQuestion"/>
    <w:qFormat/>
    <w:rsid w:val="0037001C"/>
    <w:pPr>
      <w:numPr>
        <w:numId w:val="26"/>
      </w:numPr>
    </w:pPr>
  </w:style>
  <w:style w:type="character" w:customStyle="1" w:styleId="Heading5Char">
    <w:name w:val="Heading 5 Char"/>
    <w:basedOn w:val="DefaultParagraphFont"/>
    <w:link w:val="Heading5"/>
    <w:uiPriority w:val="9"/>
    <w:rsid w:val="00982C1C"/>
    <w:rPr>
      <w:rFonts w:asciiTheme="majorHAnsi" w:eastAsiaTheme="majorEastAsia" w:hAnsiTheme="majorHAnsi" w:cstheme="majorBidi"/>
      <w:color w:val="365F91" w:themeColor="accent1" w:themeShade="BF"/>
      <w:sz w:val="22"/>
      <w:szCs w:val="22"/>
      <w:lang w:eastAsia="en-US"/>
    </w:rPr>
  </w:style>
  <w:style w:type="numbering" w:customStyle="1" w:styleId="KennysListStyles">
    <w:name w:val="KennysListStyles"/>
    <w:uiPriority w:val="99"/>
    <w:rsid w:val="00982C1C"/>
    <w:pPr>
      <w:numPr>
        <w:numId w:val="28"/>
      </w:numPr>
    </w:pPr>
  </w:style>
  <w:style w:type="paragraph" w:customStyle="1" w:styleId="Path">
    <w:name w:val="Path"/>
    <w:qFormat/>
    <w:rsid w:val="00982C1C"/>
    <w:pPr>
      <w:spacing w:after="160" w:line="259" w:lineRule="auto"/>
    </w:pPr>
    <w:rPr>
      <w:rFonts w:ascii="Aharoni" w:eastAsiaTheme="minorHAnsi" w:hAnsi="Aharoni" w:cstheme="minorBidi"/>
      <w:sz w:val="22"/>
      <w:szCs w:val="22"/>
      <w:lang w:eastAsia="en-US"/>
    </w:rPr>
  </w:style>
  <w:style w:type="paragraph" w:styleId="Header">
    <w:name w:val="header"/>
    <w:basedOn w:val="Normal"/>
    <w:link w:val="HeaderChar"/>
    <w:unhideWhenUsed/>
    <w:rsid w:val="009C1644"/>
    <w:pPr>
      <w:tabs>
        <w:tab w:val="center" w:pos="4513"/>
        <w:tab w:val="right" w:pos="9026"/>
      </w:tabs>
      <w:spacing w:after="0" w:line="240" w:lineRule="auto"/>
    </w:pPr>
  </w:style>
  <w:style w:type="character" w:customStyle="1" w:styleId="HeaderChar">
    <w:name w:val="Header Char"/>
    <w:basedOn w:val="DefaultParagraphFont"/>
    <w:link w:val="Header"/>
    <w:rsid w:val="009C1644"/>
    <w:rPr>
      <w:rFonts w:asciiTheme="minorHAnsi" w:eastAsiaTheme="minorHAnsi" w:hAnsiTheme="minorHAnsi" w:cstheme="minorBidi"/>
      <w:sz w:val="32"/>
      <w:szCs w:val="22"/>
      <w:lang w:eastAsia="en-US"/>
    </w:rPr>
  </w:style>
  <w:style w:type="paragraph" w:styleId="Footer">
    <w:name w:val="footer"/>
    <w:basedOn w:val="Normal"/>
    <w:link w:val="FooterChar"/>
    <w:unhideWhenUsed/>
    <w:rsid w:val="009C1644"/>
    <w:pPr>
      <w:tabs>
        <w:tab w:val="center" w:pos="4513"/>
        <w:tab w:val="right" w:pos="9026"/>
      </w:tabs>
      <w:spacing w:after="0" w:line="240" w:lineRule="auto"/>
    </w:pPr>
  </w:style>
  <w:style w:type="character" w:customStyle="1" w:styleId="FooterChar">
    <w:name w:val="Footer Char"/>
    <w:basedOn w:val="DefaultParagraphFont"/>
    <w:link w:val="Footer"/>
    <w:rsid w:val="009C1644"/>
    <w:rPr>
      <w:rFonts w:asciiTheme="minorHAnsi" w:eastAsiaTheme="minorHAnsi" w:hAnsiTheme="minorHAnsi" w:cstheme="minorBidi"/>
      <w:sz w:val="32"/>
      <w:szCs w:val="22"/>
      <w:lang w:eastAsia="en-US"/>
    </w:rPr>
  </w:style>
  <w:style w:type="paragraph" w:styleId="Revision">
    <w:name w:val="Revision"/>
    <w:hidden/>
    <w:uiPriority w:val="99"/>
    <w:semiHidden/>
    <w:rsid w:val="00247A3B"/>
    <w:rPr>
      <w:rFonts w:asciiTheme="minorHAnsi" w:eastAsiaTheme="minorHAnsi" w:hAnsiTheme="minorHAnsi" w:cstheme="minorBidi"/>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76.bin"/><Relationship Id="rId159" Type="http://schemas.openxmlformats.org/officeDocument/2006/relationships/oleObject" Target="embeddings/oleObject91.bin"/><Relationship Id="rId170" Type="http://schemas.openxmlformats.org/officeDocument/2006/relationships/oleObject" Target="embeddings/oleObject97.bin"/><Relationship Id="rId191" Type="http://schemas.openxmlformats.org/officeDocument/2006/relationships/image" Target="media/image77.wmf"/><Relationship Id="rId205" Type="http://schemas.openxmlformats.org/officeDocument/2006/relationships/image" Target="media/image84.wmf"/><Relationship Id="rId226" Type="http://schemas.openxmlformats.org/officeDocument/2006/relationships/oleObject" Target="embeddings/oleObject129.bin"/><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6.bin"/><Relationship Id="rId149" Type="http://schemas.openxmlformats.org/officeDocument/2006/relationships/oleObject" Target="embeddings/oleObject85.bin"/><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image" Target="media/image62.wmf"/><Relationship Id="rId181" Type="http://schemas.openxmlformats.org/officeDocument/2006/relationships/image" Target="media/image72.wmf"/><Relationship Id="rId216" Type="http://schemas.openxmlformats.org/officeDocument/2006/relationships/oleObject" Target="embeddings/oleObject122.bin"/><Relationship Id="rId237" Type="http://schemas.openxmlformats.org/officeDocument/2006/relationships/image" Target="media/image9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60.bin"/><Relationship Id="rId139" Type="http://schemas.openxmlformats.org/officeDocument/2006/relationships/oleObject" Target="embeddings/oleObject77.bin"/><Relationship Id="rId85" Type="http://schemas.openxmlformats.org/officeDocument/2006/relationships/oleObject" Target="embeddings/oleObject39.bin"/><Relationship Id="rId150" Type="http://schemas.openxmlformats.org/officeDocument/2006/relationships/oleObject" Target="embeddings/oleObject86.bin"/><Relationship Id="rId171" Type="http://schemas.openxmlformats.org/officeDocument/2006/relationships/image" Target="media/image67.wmf"/><Relationship Id="rId192" Type="http://schemas.openxmlformats.org/officeDocument/2006/relationships/oleObject" Target="embeddings/oleObject108.bin"/><Relationship Id="rId206" Type="http://schemas.openxmlformats.org/officeDocument/2006/relationships/oleObject" Target="embeddings/oleObject115.bin"/><Relationship Id="rId227" Type="http://schemas.openxmlformats.org/officeDocument/2006/relationships/image" Target="media/image91.wmf"/><Relationship Id="rId201" Type="http://schemas.openxmlformats.org/officeDocument/2006/relationships/image" Target="media/image82.wmf"/><Relationship Id="rId222" Type="http://schemas.openxmlformats.org/officeDocument/2006/relationships/oleObject" Target="embeddings/oleObject127.bin"/><Relationship Id="rId243"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image" Target="media/image54.wmf"/><Relationship Id="rId129" Type="http://schemas.openxmlformats.org/officeDocument/2006/relationships/oleObject" Target="embeddings/oleObject67.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image" Target="media/image41.wmf"/><Relationship Id="rId140" Type="http://schemas.openxmlformats.org/officeDocument/2006/relationships/oleObject" Target="embeddings/oleObject78.bin"/><Relationship Id="rId145" Type="http://schemas.openxmlformats.org/officeDocument/2006/relationships/oleObject" Target="embeddings/oleObject83.bin"/><Relationship Id="rId161" Type="http://schemas.openxmlformats.org/officeDocument/2006/relationships/oleObject" Target="embeddings/oleObject92.bin"/><Relationship Id="rId166" Type="http://schemas.openxmlformats.org/officeDocument/2006/relationships/oleObject" Target="embeddings/oleObject95.bin"/><Relationship Id="rId182" Type="http://schemas.openxmlformats.org/officeDocument/2006/relationships/oleObject" Target="embeddings/oleObject103.bin"/><Relationship Id="rId187" Type="http://schemas.openxmlformats.org/officeDocument/2006/relationships/image" Target="media/image75.wmf"/><Relationship Id="rId217" Type="http://schemas.openxmlformats.org/officeDocument/2006/relationships/oleObject" Target="embeddings/oleObject12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18.bin"/><Relationship Id="rId233" Type="http://schemas.openxmlformats.org/officeDocument/2006/relationships/image" Target="media/image94.wmf"/><Relationship Id="rId238" Type="http://schemas.openxmlformats.org/officeDocument/2006/relationships/oleObject" Target="embeddings/oleObject135.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8.bin"/><Relationship Id="rId119" Type="http://schemas.openxmlformats.org/officeDocument/2006/relationships/image" Target="media/image52.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5.bin"/><Relationship Id="rId86" Type="http://schemas.openxmlformats.org/officeDocument/2006/relationships/oleObject" Target="embeddings/oleObject40.bin"/><Relationship Id="rId130" Type="http://schemas.openxmlformats.org/officeDocument/2006/relationships/oleObject" Target="embeddings/oleObject68.bin"/><Relationship Id="rId135" Type="http://schemas.openxmlformats.org/officeDocument/2006/relationships/oleObject" Target="embeddings/oleObject73.bin"/><Relationship Id="rId151" Type="http://schemas.openxmlformats.org/officeDocument/2006/relationships/oleObject" Target="embeddings/oleObject87.bin"/><Relationship Id="rId156" Type="http://schemas.openxmlformats.org/officeDocument/2006/relationships/image" Target="media/image60.wmf"/><Relationship Id="rId177" Type="http://schemas.openxmlformats.org/officeDocument/2006/relationships/image" Target="media/image70.wmf"/><Relationship Id="rId198" Type="http://schemas.openxmlformats.org/officeDocument/2006/relationships/oleObject" Target="embeddings/oleObject111.bin"/><Relationship Id="rId172" Type="http://schemas.openxmlformats.org/officeDocument/2006/relationships/oleObject" Target="embeddings/oleObject98.bin"/><Relationship Id="rId193" Type="http://schemas.openxmlformats.org/officeDocument/2006/relationships/image" Target="media/image78.wmf"/><Relationship Id="rId202" Type="http://schemas.openxmlformats.org/officeDocument/2006/relationships/oleObject" Target="embeddings/oleObject113.bin"/><Relationship Id="rId207" Type="http://schemas.openxmlformats.org/officeDocument/2006/relationships/image" Target="media/image85.wmf"/><Relationship Id="rId223" Type="http://schemas.openxmlformats.org/officeDocument/2006/relationships/image" Target="media/image89.wmf"/><Relationship Id="rId228" Type="http://schemas.openxmlformats.org/officeDocument/2006/relationships/oleObject" Target="embeddings/oleObject13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7.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oleObject" Target="embeddings/oleObject79.bin"/><Relationship Id="rId146" Type="http://schemas.openxmlformats.org/officeDocument/2006/relationships/image" Target="media/image56.wmf"/><Relationship Id="rId167" Type="http://schemas.openxmlformats.org/officeDocument/2006/relationships/image" Target="media/image65.wmf"/><Relationship Id="rId188" Type="http://schemas.openxmlformats.org/officeDocument/2006/relationships/oleObject" Target="embeddings/oleObject10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6.bin"/><Relationship Id="rId162" Type="http://schemas.openxmlformats.org/officeDocument/2006/relationships/image" Target="media/image63.wmf"/><Relationship Id="rId183" Type="http://schemas.openxmlformats.org/officeDocument/2006/relationships/image" Target="media/image73.wmf"/><Relationship Id="rId213" Type="http://schemas.openxmlformats.org/officeDocument/2006/relationships/oleObject" Target="embeddings/oleObject119.bin"/><Relationship Id="rId218" Type="http://schemas.openxmlformats.org/officeDocument/2006/relationships/oleObject" Target="embeddings/oleObject124.bin"/><Relationship Id="rId234" Type="http://schemas.openxmlformats.org/officeDocument/2006/relationships/oleObject" Target="embeddings/oleObject133.bin"/><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6.bin"/><Relationship Id="rId115" Type="http://schemas.openxmlformats.org/officeDocument/2006/relationships/image" Target="media/image50.wmf"/><Relationship Id="rId131" Type="http://schemas.openxmlformats.org/officeDocument/2006/relationships/oleObject" Target="embeddings/oleObject69.bin"/><Relationship Id="rId136" Type="http://schemas.openxmlformats.org/officeDocument/2006/relationships/oleObject" Target="embeddings/oleObject74.bin"/><Relationship Id="rId157" Type="http://schemas.openxmlformats.org/officeDocument/2006/relationships/oleObject" Target="embeddings/oleObject90.bin"/><Relationship Id="rId178" Type="http://schemas.openxmlformats.org/officeDocument/2006/relationships/oleObject" Target="embeddings/oleObject101.bin"/><Relationship Id="rId61" Type="http://schemas.openxmlformats.org/officeDocument/2006/relationships/oleObject" Target="embeddings/oleObject27.bin"/><Relationship Id="rId82" Type="http://schemas.openxmlformats.org/officeDocument/2006/relationships/oleObject" Target="embeddings/oleObject36.bin"/><Relationship Id="rId152" Type="http://schemas.openxmlformats.org/officeDocument/2006/relationships/image" Target="media/image58.wmf"/><Relationship Id="rId173" Type="http://schemas.openxmlformats.org/officeDocument/2006/relationships/image" Target="media/image68.wmf"/><Relationship Id="rId194" Type="http://schemas.openxmlformats.org/officeDocument/2006/relationships/oleObject" Target="embeddings/oleObject109.bin"/><Relationship Id="rId199" Type="http://schemas.openxmlformats.org/officeDocument/2006/relationships/image" Target="media/image81.wmf"/><Relationship Id="rId203" Type="http://schemas.openxmlformats.org/officeDocument/2006/relationships/image" Target="media/image83.wmf"/><Relationship Id="rId208" Type="http://schemas.openxmlformats.org/officeDocument/2006/relationships/oleObject" Target="embeddings/oleObject116.bin"/><Relationship Id="rId229"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28.bin"/><Relationship Id="rId240" Type="http://schemas.openxmlformats.org/officeDocument/2006/relationships/footer" Target="foot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oleObject" Target="embeddings/oleObject84.bin"/><Relationship Id="rId168" Type="http://schemas.openxmlformats.org/officeDocument/2006/relationships/oleObject" Target="embeddings/oleObject9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0.wmf"/><Relationship Id="rId98" Type="http://schemas.openxmlformats.org/officeDocument/2006/relationships/image" Target="media/image42.wmf"/><Relationship Id="rId121" Type="http://schemas.openxmlformats.org/officeDocument/2006/relationships/oleObject" Target="embeddings/oleObject62.bin"/><Relationship Id="rId142" Type="http://schemas.openxmlformats.org/officeDocument/2006/relationships/oleObject" Target="embeddings/oleObject80.bin"/><Relationship Id="rId163" Type="http://schemas.openxmlformats.org/officeDocument/2006/relationships/oleObject" Target="embeddings/oleObject93.bin"/><Relationship Id="rId184" Type="http://schemas.openxmlformats.org/officeDocument/2006/relationships/oleObject" Target="embeddings/oleObject104.bin"/><Relationship Id="rId189" Type="http://schemas.openxmlformats.org/officeDocument/2006/relationships/image" Target="media/image76.wmf"/><Relationship Id="rId219" Type="http://schemas.openxmlformats.org/officeDocument/2006/relationships/oleObject" Target="embeddings/oleObject125.bin"/><Relationship Id="rId3" Type="http://schemas.openxmlformats.org/officeDocument/2006/relationships/styles" Target="styles.xml"/><Relationship Id="rId214" Type="http://schemas.openxmlformats.org/officeDocument/2006/relationships/oleObject" Target="embeddings/oleObject120.bin"/><Relationship Id="rId230" Type="http://schemas.openxmlformats.org/officeDocument/2006/relationships/oleObject" Target="embeddings/oleObject131.bin"/><Relationship Id="rId235" Type="http://schemas.openxmlformats.org/officeDocument/2006/relationships/image" Target="media/image95.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9.bin"/><Relationship Id="rId137" Type="http://schemas.openxmlformats.org/officeDocument/2006/relationships/oleObject" Target="embeddings/oleObject75.bin"/><Relationship Id="rId158" Type="http://schemas.openxmlformats.org/officeDocument/2006/relationships/image" Target="media/image61.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2.bin"/><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oleObject" Target="embeddings/oleObject88.bin"/><Relationship Id="rId174" Type="http://schemas.openxmlformats.org/officeDocument/2006/relationships/oleObject" Target="embeddings/oleObject99.bin"/><Relationship Id="rId179" Type="http://schemas.openxmlformats.org/officeDocument/2006/relationships/image" Target="media/image71.wmf"/><Relationship Id="rId195" Type="http://schemas.openxmlformats.org/officeDocument/2006/relationships/image" Target="media/image79.wmf"/><Relationship Id="rId209" Type="http://schemas.openxmlformats.org/officeDocument/2006/relationships/image" Target="media/image86.wmf"/><Relationship Id="rId190" Type="http://schemas.openxmlformats.org/officeDocument/2006/relationships/oleObject" Target="embeddings/oleObject107.bin"/><Relationship Id="rId204" Type="http://schemas.openxmlformats.org/officeDocument/2006/relationships/oleObject" Target="embeddings/oleObject114.bin"/><Relationship Id="rId220" Type="http://schemas.openxmlformats.org/officeDocument/2006/relationships/oleObject" Target="embeddings/oleObject126.bin"/><Relationship Id="rId225" Type="http://schemas.openxmlformats.org/officeDocument/2006/relationships/image" Target="media/image90.wmf"/><Relationship Id="rId241"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6.wmf"/><Relationship Id="rId127" Type="http://schemas.openxmlformats.org/officeDocument/2006/relationships/oleObject" Target="embeddings/oleObject6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81.bin"/><Relationship Id="rId148" Type="http://schemas.openxmlformats.org/officeDocument/2006/relationships/image" Target="media/image57.wmf"/><Relationship Id="rId164" Type="http://schemas.openxmlformats.org/officeDocument/2006/relationships/image" Target="media/image64.wmf"/><Relationship Id="rId169" Type="http://schemas.openxmlformats.org/officeDocument/2006/relationships/image" Target="media/image66.wmf"/><Relationship Id="rId185"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10" Type="http://schemas.openxmlformats.org/officeDocument/2006/relationships/image" Target="media/image87.wmf"/><Relationship Id="rId215" Type="http://schemas.openxmlformats.org/officeDocument/2006/relationships/oleObject" Target="embeddings/oleObject121.bin"/><Relationship Id="rId236" Type="http://schemas.openxmlformats.org/officeDocument/2006/relationships/oleObject" Target="embeddings/oleObject134.bin"/><Relationship Id="rId26" Type="http://schemas.openxmlformats.org/officeDocument/2006/relationships/image" Target="media/image10.wmf"/><Relationship Id="rId231" Type="http://schemas.openxmlformats.org/officeDocument/2006/relationships/image" Target="media/image9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image" Target="media/image59.wmf"/><Relationship Id="rId175" Type="http://schemas.openxmlformats.org/officeDocument/2006/relationships/image" Target="media/image69.wmf"/><Relationship Id="rId196" Type="http://schemas.openxmlformats.org/officeDocument/2006/relationships/oleObject" Target="embeddings/oleObject110.bin"/><Relationship Id="rId200" Type="http://schemas.openxmlformats.org/officeDocument/2006/relationships/oleObject" Target="embeddings/oleObject112.bin"/><Relationship Id="rId16" Type="http://schemas.openxmlformats.org/officeDocument/2006/relationships/image" Target="media/image5.wmf"/><Relationship Id="rId221" Type="http://schemas.openxmlformats.org/officeDocument/2006/relationships/image" Target="media/image88.wmf"/><Relationship Id="rId242" Type="http://schemas.microsoft.com/office/2011/relationships/people" Target="people.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8.wmf"/><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oleObject" Target="embeddings/oleObject82.bin"/><Relationship Id="rId90" Type="http://schemas.openxmlformats.org/officeDocument/2006/relationships/oleObject" Target="embeddings/oleObject44.bin"/><Relationship Id="rId165" Type="http://schemas.openxmlformats.org/officeDocument/2006/relationships/oleObject" Target="embeddings/oleObject94.bin"/><Relationship Id="rId186" Type="http://schemas.openxmlformats.org/officeDocument/2006/relationships/oleObject" Target="embeddings/oleObject105.bin"/><Relationship Id="rId211" Type="http://schemas.openxmlformats.org/officeDocument/2006/relationships/oleObject" Target="embeddings/oleObject117.bin"/><Relationship Id="rId232" Type="http://schemas.openxmlformats.org/officeDocument/2006/relationships/oleObject" Target="embeddings/oleObject13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49.wmf"/><Relationship Id="rId134" Type="http://schemas.openxmlformats.org/officeDocument/2006/relationships/oleObject" Target="embeddings/oleObject72.bin"/><Relationship Id="rId80" Type="http://schemas.openxmlformats.org/officeDocument/2006/relationships/image" Target="media/image39.wmf"/><Relationship Id="rId155" Type="http://schemas.openxmlformats.org/officeDocument/2006/relationships/oleObject" Target="embeddings/oleObject89.bin"/><Relationship Id="rId176" Type="http://schemas.openxmlformats.org/officeDocument/2006/relationships/oleObject" Target="embeddings/oleObject100.bin"/><Relationship Id="rId197" Type="http://schemas.openxmlformats.org/officeDocument/2006/relationships/image" Target="media/image80.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Documents\SkyDrive%20Local%20Copies\Word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5E26-42FA-4D24-BD8B-FAE1EE95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mplate>
  <TotalTime>5064</TotalTime>
  <Pages>22</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Interest Rates, Yield Curves and Fixed Rate Instruments</vt:lpstr>
    </vt:vector>
  </TitlesOfParts>
  <Company>Morgan Stanley</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 Rates, Yield Curves and Fixed Rate Instruments</dc:title>
  <dc:creator>kennethw</dc:creator>
  <cp:lastModifiedBy>kenneth wilson</cp:lastModifiedBy>
  <cp:revision>106</cp:revision>
  <cp:lastPrinted>2013-01-16T19:50:00Z</cp:lastPrinted>
  <dcterms:created xsi:type="dcterms:W3CDTF">2016-02-18T07:50:00Z</dcterms:created>
  <dcterms:modified xsi:type="dcterms:W3CDTF">2019-08-21T16:15:00Z</dcterms:modified>
</cp:coreProperties>
</file>